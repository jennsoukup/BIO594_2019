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1F4F8" w14:textId="77777777" w:rsidR="00FB0D76" w:rsidRPr="00175403" w:rsidRDefault="00776652" w:rsidP="0076043C">
      <w:pPr>
        <w:jc w:val="both"/>
        <w:rPr>
          <w:rFonts w:ascii="Times New Roman" w:eastAsia="Times New Roman" w:hAnsi="Times New Roman" w:cs="Times New Roman"/>
          <w:b/>
          <w:lang w:val="en-US"/>
        </w:rPr>
      </w:pPr>
      <w:r w:rsidRPr="00175403">
        <w:rPr>
          <w:rFonts w:ascii="Times New Roman" w:eastAsia="Times New Roman" w:hAnsi="Times New Roman" w:cs="Times New Roman"/>
          <w:b/>
          <w:lang w:val="en-US"/>
        </w:rPr>
        <w:t xml:space="preserve"> Matias Gomez</w:t>
      </w:r>
      <w:r w:rsidR="00601971">
        <w:rPr>
          <w:rFonts w:ascii="Times New Roman" w:eastAsia="Times New Roman" w:hAnsi="Times New Roman" w:cs="Times New Roman"/>
          <w:b/>
          <w:lang w:val="en-US"/>
        </w:rPr>
        <w:t xml:space="preserve"> </w:t>
      </w:r>
      <w:commentRangeStart w:id="0"/>
      <w:r w:rsidR="00601971">
        <w:rPr>
          <w:rFonts w:ascii="Times New Roman" w:eastAsia="Times New Roman" w:hAnsi="Times New Roman" w:cs="Times New Roman"/>
          <w:b/>
          <w:lang w:val="en-US"/>
        </w:rPr>
        <w:t>Words</w:t>
      </w:r>
      <w:commentRangeEnd w:id="0"/>
      <w:r w:rsidR="005B3929">
        <w:rPr>
          <w:rStyle w:val="CommentReference"/>
        </w:rPr>
        <w:commentReference w:id="0"/>
      </w:r>
      <w:r w:rsidR="00601971">
        <w:rPr>
          <w:rFonts w:ascii="Times New Roman" w:eastAsia="Times New Roman" w:hAnsi="Times New Roman" w:cs="Times New Roman"/>
          <w:b/>
          <w:lang w:val="en-US"/>
        </w:rPr>
        <w:t>:</w:t>
      </w:r>
      <w:r w:rsidRPr="00175403">
        <w:rPr>
          <w:rFonts w:ascii="Times New Roman" w:eastAsia="Times New Roman" w:hAnsi="Times New Roman" w:cs="Times New Roman"/>
          <w:b/>
          <w:lang w:val="en-US"/>
        </w:rPr>
        <w:t xml:space="preserve"> </w:t>
      </w:r>
      <w:r w:rsidR="00175403" w:rsidRPr="00175403">
        <w:rPr>
          <w:rFonts w:ascii="Times New Roman" w:eastAsia="Times New Roman" w:hAnsi="Times New Roman" w:cs="Times New Roman"/>
          <w:b/>
          <w:lang w:val="en-US"/>
        </w:rPr>
        <w:t>83</w:t>
      </w:r>
      <w:r w:rsidR="007D49E0">
        <w:rPr>
          <w:rFonts w:ascii="Times New Roman" w:eastAsia="Times New Roman" w:hAnsi="Times New Roman" w:cs="Times New Roman"/>
          <w:b/>
          <w:lang w:val="en-US"/>
        </w:rPr>
        <w:t>3</w:t>
      </w:r>
      <w:r w:rsidRPr="00175403">
        <w:rPr>
          <w:rFonts w:ascii="Times New Roman" w:eastAsia="Times New Roman" w:hAnsi="Times New Roman" w:cs="Times New Roman"/>
          <w:b/>
          <w:lang w:val="en-US"/>
        </w:rPr>
        <w:t xml:space="preserve"> </w:t>
      </w:r>
    </w:p>
    <w:p w14:paraId="213F8D69" w14:textId="77777777" w:rsidR="00776652" w:rsidRDefault="00776652" w:rsidP="0076043C">
      <w:pPr>
        <w:jc w:val="both"/>
        <w:rPr>
          <w:rFonts w:ascii="Cambria Math" w:hAnsi="Cambria Math" w:cs="Cambria Math"/>
          <w:b/>
          <w:lang w:val="en-US"/>
        </w:rPr>
      </w:pPr>
    </w:p>
    <w:p w14:paraId="1E20BB48" w14:textId="75E77666" w:rsidR="0002425A" w:rsidRDefault="00FB0D76" w:rsidP="0076043C">
      <w:pPr>
        <w:jc w:val="both"/>
        <w:rPr>
          <w:rFonts w:ascii="Cambria Math" w:hAnsi="Cambria Math" w:cs="Cambria Math"/>
          <w:lang w:val="en-US"/>
        </w:rPr>
      </w:pPr>
      <w:r>
        <w:rPr>
          <w:rFonts w:ascii="Cambria Math" w:hAnsi="Cambria Math" w:cs="Cambria Math"/>
          <w:lang w:val="en-US"/>
        </w:rPr>
        <w:t>Current species or population</w:t>
      </w:r>
      <w:ins w:id="1" w:author="Carlos Prada Montoya" w:date="2019-02-10T06:29:00Z">
        <w:r w:rsidR="00187C05">
          <w:rPr>
            <w:rFonts w:ascii="Cambria Math" w:hAnsi="Cambria Math" w:cs="Cambria Math"/>
            <w:lang w:val="en-US"/>
          </w:rPr>
          <w:t>s</w:t>
        </w:r>
      </w:ins>
      <w:r>
        <w:rPr>
          <w:rFonts w:ascii="Cambria Math" w:hAnsi="Cambria Math" w:cs="Cambria Math"/>
          <w:lang w:val="en-US"/>
        </w:rPr>
        <w:t xml:space="preserve"> distribution may or may not accurately reflect past demographic events </w:t>
      </w:r>
      <w:r w:rsidR="00FF47B3">
        <w:rPr>
          <w:rFonts w:ascii="Cambria Math" w:hAnsi="Cambria Math" w:cs="Cambria Math"/>
          <w:lang w:val="en-US"/>
        </w:rPr>
        <w:t xml:space="preserve">that can be </w:t>
      </w:r>
      <w:r>
        <w:rPr>
          <w:rFonts w:ascii="Cambria Math" w:hAnsi="Cambria Math" w:cs="Cambria Math"/>
          <w:lang w:val="en-US"/>
        </w:rPr>
        <w:t xml:space="preserve">linked to climatic </w:t>
      </w:r>
      <w:commentRangeStart w:id="2"/>
      <w:r>
        <w:rPr>
          <w:rFonts w:ascii="Cambria Math" w:hAnsi="Cambria Math" w:cs="Cambria Math"/>
          <w:lang w:val="en-US"/>
        </w:rPr>
        <w:t>oscillations</w:t>
      </w:r>
      <w:commentRangeEnd w:id="2"/>
      <w:r w:rsidR="00717ED8">
        <w:rPr>
          <w:rStyle w:val="CommentReference"/>
        </w:rPr>
        <w:commentReference w:id="2"/>
      </w:r>
      <w:del w:id="3" w:author="Carlos Prada Montoya" w:date="2019-02-10T06:30:00Z">
        <w:r w:rsidR="00FF47B3" w:rsidDel="00717ED8">
          <w:rPr>
            <w:rFonts w:ascii="Cambria Math" w:hAnsi="Cambria Math" w:cs="Cambria Math"/>
            <w:lang w:val="en-US"/>
          </w:rPr>
          <w:delText xml:space="preserve"> or migration patterns</w:delText>
        </w:r>
      </w:del>
      <w:r>
        <w:rPr>
          <w:rFonts w:ascii="Cambria Math" w:hAnsi="Cambria Math" w:cs="Cambria Math"/>
          <w:lang w:val="en-US"/>
        </w:rPr>
        <w:t xml:space="preserve">. This </w:t>
      </w:r>
      <w:ins w:id="4" w:author="Carlos Prada Montoya" w:date="2019-02-10T06:31:00Z">
        <w:r w:rsidR="00717ED8">
          <w:rPr>
            <w:rFonts w:ascii="Cambria Math" w:hAnsi="Cambria Math" w:cs="Cambria Math"/>
            <w:lang w:val="en-US"/>
          </w:rPr>
          <w:t xml:space="preserve">is </w:t>
        </w:r>
      </w:ins>
      <w:r>
        <w:rPr>
          <w:rFonts w:ascii="Cambria Math" w:hAnsi="Cambria Math" w:cs="Cambria Math"/>
          <w:lang w:val="en-US"/>
        </w:rPr>
        <w:t xml:space="preserve">due to the interplay of previous </w:t>
      </w:r>
      <w:commentRangeStart w:id="5"/>
      <w:r>
        <w:rPr>
          <w:rFonts w:ascii="Cambria Math" w:hAnsi="Cambria Math" w:cs="Cambria Math"/>
          <w:lang w:val="en-US"/>
        </w:rPr>
        <w:t>allopatric phases</w:t>
      </w:r>
      <w:commentRangeEnd w:id="5"/>
      <w:r w:rsidR="00717ED8">
        <w:rPr>
          <w:rStyle w:val="CommentReference"/>
        </w:rPr>
        <w:commentReference w:id="5"/>
      </w:r>
      <w:r>
        <w:rPr>
          <w:rFonts w:ascii="Cambria Math" w:hAnsi="Cambria Math" w:cs="Cambria Math"/>
          <w:lang w:val="en-US"/>
        </w:rPr>
        <w:t>, genetic drift</w:t>
      </w:r>
      <w:r w:rsidR="00061AA1">
        <w:rPr>
          <w:rFonts w:ascii="Cambria Math" w:hAnsi="Cambria Math" w:cs="Cambria Math"/>
          <w:lang w:val="en-US"/>
        </w:rPr>
        <w:t>, migration</w:t>
      </w:r>
      <w:r>
        <w:rPr>
          <w:rFonts w:ascii="Cambria Math" w:hAnsi="Cambria Math" w:cs="Cambria Math"/>
          <w:lang w:val="en-US"/>
        </w:rPr>
        <w:t xml:space="preserve"> and selection that confound interpretation of contemporary genetic patterns in the organism</w:t>
      </w:r>
      <w:r w:rsidR="002D089F">
        <w:rPr>
          <w:rFonts w:ascii="Cambria Math" w:hAnsi="Cambria Math" w:cs="Cambria Math"/>
          <w:lang w:val="en-US"/>
        </w:rPr>
        <w:t>s</w:t>
      </w:r>
      <w:r>
        <w:rPr>
          <w:rFonts w:ascii="Cambria Math" w:hAnsi="Cambria Math" w:cs="Cambria Math"/>
          <w:lang w:val="en-US"/>
        </w:rPr>
        <w:t xml:space="preserve"> under study.</w:t>
      </w:r>
      <w:r w:rsidR="002D089F">
        <w:rPr>
          <w:rFonts w:ascii="Cambria Math" w:hAnsi="Cambria Math" w:cs="Cambria Math"/>
          <w:lang w:val="en-US"/>
        </w:rPr>
        <w:t xml:space="preserve">  </w:t>
      </w:r>
      <w:ins w:id="6" w:author="Carlos Prada Montoya" w:date="2019-02-10T06:32:00Z">
        <w:r w:rsidR="00717ED8">
          <w:rPr>
            <w:rFonts w:ascii="Cambria Math" w:hAnsi="Cambria Math" w:cs="Cambria Math"/>
            <w:lang w:val="en-US"/>
          </w:rPr>
          <w:t xml:space="preserve">For example, </w:t>
        </w:r>
        <w:commentRangeStart w:id="7"/>
        <w:r w:rsidR="00717ED8">
          <w:rPr>
            <w:rFonts w:ascii="Cambria Math" w:hAnsi="Cambria Math" w:cs="Cambria Math"/>
            <w:lang w:val="en-US"/>
          </w:rPr>
          <w:t>s</w:t>
        </w:r>
      </w:ins>
      <w:del w:id="8" w:author="Carlos Prada Montoya" w:date="2019-02-10T06:32:00Z">
        <w:r w:rsidR="002D089F" w:rsidDel="00717ED8">
          <w:rPr>
            <w:rFonts w:ascii="Cambria Math" w:hAnsi="Cambria Math" w:cs="Cambria Math"/>
            <w:lang w:val="en-US"/>
          </w:rPr>
          <w:delText>S</w:delText>
        </w:r>
      </w:del>
      <w:r w:rsidR="002D089F">
        <w:rPr>
          <w:rFonts w:ascii="Cambria Math" w:hAnsi="Cambria Math" w:cs="Cambria Math"/>
          <w:lang w:val="en-US"/>
        </w:rPr>
        <w:t xml:space="preserve">econdary contact can wipe out much of the </w:t>
      </w:r>
      <w:del w:id="9" w:author="Carlos Prada Montoya" w:date="2019-02-10T06:33:00Z">
        <w:r w:rsidR="002D089F" w:rsidDel="00717ED8">
          <w:rPr>
            <w:rFonts w:ascii="Cambria Math" w:hAnsi="Cambria Math" w:cs="Cambria Math"/>
            <w:lang w:val="en-US"/>
          </w:rPr>
          <w:delText xml:space="preserve">accumulated signatures of </w:delText>
        </w:r>
      </w:del>
      <w:r w:rsidR="002D089F">
        <w:rPr>
          <w:rFonts w:ascii="Cambria Math" w:hAnsi="Cambria Math" w:cs="Cambria Math"/>
          <w:lang w:val="en-US"/>
        </w:rPr>
        <w:t xml:space="preserve">genetic </w:t>
      </w:r>
      <w:del w:id="10" w:author="Carlos Prada Montoya" w:date="2019-02-10T06:34:00Z">
        <w:r w:rsidR="002D089F" w:rsidDel="000A3B2D">
          <w:rPr>
            <w:rFonts w:ascii="Cambria Math" w:hAnsi="Cambria Math" w:cs="Cambria Math"/>
            <w:lang w:val="en-US"/>
          </w:rPr>
          <w:delText>divergence in the</w:delText>
        </w:r>
      </w:del>
      <w:ins w:id="11" w:author="Carlos Prada Montoya" w:date="2019-02-10T06:34:00Z">
        <w:r w:rsidR="000A3B2D">
          <w:rPr>
            <w:rFonts w:ascii="Cambria Math" w:hAnsi="Cambria Math" w:cs="Cambria Math"/>
            <w:lang w:val="en-US"/>
          </w:rPr>
          <w:t>among</w:t>
        </w:r>
      </w:ins>
      <w:r w:rsidR="002D089F">
        <w:rPr>
          <w:rFonts w:ascii="Cambria Math" w:hAnsi="Cambria Math" w:cs="Cambria Math"/>
          <w:lang w:val="en-US"/>
        </w:rPr>
        <w:t xml:space="preserve"> populations </w:t>
      </w:r>
      <w:r w:rsidR="00101B63">
        <w:rPr>
          <w:rFonts w:ascii="Cambria Math" w:hAnsi="Cambria Math" w:cs="Cambria Math"/>
          <w:lang w:val="en-US"/>
        </w:rPr>
        <w:t>that have come into contact</w:t>
      </w:r>
      <w:r w:rsidR="002D089F">
        <w:rPr>
          <w:rFonts w:ascii="Cambria Math" w:hAnsi="Cambria Math" w:cs="Cambria Math"/>
          <w:lang w:val="en-US"/>
        </w:rPr>
        <w:t>, where levels of gene flow</w:t>
      </w:r>
      <w:r w:rsidR="00FB1167">
        <w:rPr>
          <w:rFonts w:ascii="Cambria Math" w:hAnsi="Cambria Math" w:cs="Cambria Math"/>
          <w:lang w:val="en-US"/>
        </w:rPr>
        <w:t>, effective population size</w:t>
      </w:r>
      <w:r w:rsidR="002D089F">
        <w:rPr>
          <w:rFonts w:ascii="Cambria Math" w:hAnsi="Cambria Math" w:cs="Cambria Math"/>
          <w:lang w:val="en-US"/>
        </w:rPr>
        <w:t xml:space="preserve"> and </w:t>
      </w:r>
      <w:r w:rsidR="00853EDA">
        <w:rPr>
          <w:rFonts w:ascii="Cambria Math" w:hAnsi="Cambria Math" w:cs="Cambria Math"/>
          <w:lang w:val="en-US"/>
        </w:rPr>
        <w:t>genetic incompatibilities shape complex landscapes of genomic divergence</w:t>
      </w:r>
      <w:r w:rsidR="008A1AAF">
        <w:rPr>
          <w:rFonts w:ascii="Cambria Math" w:hAnsi="Cambria Math" w:cs="Cambria Math"/>
          <w:lang w:val="en-US"/>
        </w:rPr>
        <w:t xml:space="preserve"> as well as dynamic population histories. </w:t>
      </w:r>
      <w:r w:rsidR="00E015CC">
        <w:rPr>
          <w:rFonts w:ascii="Cambria Math" w:hAnsi="Cambria Math" w:cs="Cambria Math"/>
          <w:lang w:val="en-US"/>
        </w:rPr>
        <w:t xml:space="preserve"> </w:t>
      </w:r>
      <w:commentRangeEnd w:id="7"/>
      <w:r w:rsidR="000A3B2D">
        <w:rPr>
          <w:rStyle w:val="CommentReference"/>
        </w:rPr>
        <w:commentReference w:id="7"/>
      </w:r>
      <w:del w:id="12" w:author="Carlos Prada Montoya" w:date="2019-02-10T06:38:00Z">
        <w:r w:rsidR="00E015CC" w:rsidDel="00134C99">
          <w:rPr>
            <w:rFonts w:ascii="Cambria Math" w:hAnsi="Cambria Math" w:cs="Cambria Math"/>
            <w:lang w:val="en-US"/>
          </w:rPr>
          <w:delText>Therefore, the need to implement</w:delText>
        </w:r>
      </w:del>
      <w:r w:rsidR="00E015CC">
        <w:rPr>
          <w:rFonts w:ascii="Cambria Math" w:hAnsi="Cambria Math" w:cs="Cambria Math"/>
          <w:lang w:val="en-US"/>
        </w:rPr>
        <w:t xml:space="preserve"> </w:t>
      </w:r>
      <w:ins w:id="13" w:author="Carlos Prada Montoya" w:date="2019-02-10T06:38:00Z">
        <w:r w:rsidR="00134C99">
          <w:rPr>
            <w:rFonts w:ascii="Cambria Math" w:hAnsi="Cambria Math" w:cs="Cambria Math"/>
            <w:lang w:val="en-US"/>
          </w:rPr>
          <w:t>G</w:t>
        </w:r>
        <w:r w:rsidR="00134C99">
          <w:rPr>
            <w:rFonts w:ascii="Cambria Math" w:hAnsi="Cambria Math" w:cs="Cambria Math"/>
            <w:lang w:val="en-US"/>
          </w:rPr>
          <w:t>enomic data</w:t>
        </w:r>
        <w:r w:rsidR="00134C99">
          <w:rPr>
            <w:rFonts w:ascii="Cambria Math" w:hAnsi="Cambria Math" w:cs="Cambria Math"/>
            <w:lang w:val="en-US"/>
          </w:rPr>
          <w:t xml:space="preserve"> along with </w:t>
        </w:r>
      </w:ins>
      <w:r w:rsidR="00E015CC">
        <w:rPr>
          <w:rFonts w:ascii="Cambria Math" w:hAnsi="Cambria Math" w:cs="Cambria Math"/>
          <w:lang w:val="en-US"/>
        </w:rPr>
        <w:t>demographic models</w:t>
      </w:r>
      <w:del w:id="14" w:author="Carlos Prada Montoya" w:date="2019-02-10T06:40:00Z">
        <w:r w:rsidR="00E015CC" w:rsidDel="005B3929">
          <w:rPr>
            <w:rFonts w:ascii="Cambria Math" w:hAnsi="Cambria Math" w:cs="Cambria Math"/>
            <w:lang w:val="en-US"/>
          </w:rPr>
          <w:delText xml:space="preserve"> </w:delText>
        </w:r>
      </w:del>
      <w:ins w:id="15" w:author="Carlos Prada Montoya" w:date="2019-02-10T06:40:00Z">
        <w:r w:rsidR="005B3929">
          <w:rPr>
            <w:rFonts w:ascii="Cambria Math" w:hAnsi="Cambria Math" w:cs="Cambria Math"/>
            <w:lang w:val="en-US"/>
          </w:rPr>
          <w:t xml:space="preserve"> </w:t>
        </w:r>
      </w:ins>
      <w:del w:id="16" w:author="Carlos Prada Montoya" w:date="2019-02-10T06:40:00Z">
        <w:r w:rsidR="00E015CC" w:rsidDel="005B3929">
          <w:rPr>
            <w:rFonts w:ascii="Cambria Math" w:hAnsi="Cambria Math" w:cs="Cambria Math"/>
            <w:lang w:val="en-US"/>
          </w:rPr>
          <w:delText xml:space="preserve">that account for </w:delText>
        </w:r>
      </w:del>
      <w:del w:id="17" w:author="Carlos Prada Montoya" w:date="2019-02-10T06:38:00Z">
        <w:r w:rsidR="00E015CC" w:rsidDel="00134C99">
          <w:rPr>
            <w:rFonts w:ascii="Cambria Math" w:hAnsi="Cambria Math" w:cs="Cambria Math"/>
            <w:lang w:val="en-US"/>
          </w:rPr>
          <w:delText>effective population size and migration rate</w:delText>
        </w:r>
      </w:del>
      <w:del w:id="18" w:author="Carlos Prada Montoya" w:date="2019-02-10T06:39:00Z">
        <w:r w:rsidR="00167499" w:rsidDel="00134C99">
          <w:rPr>
            <w:rFonts w:ascii="Cambria Math" w:hAnsi="Cambria Math" w:cs="Cambria Math"/>
            <w:lang w:val="en-US"/>
          </w:rPr>
          <w:delText xml:space="preserve">, </w:delText>
        </w:r>
        <w:r w:rsidR="000F4784" w:rsidDel="00134C99">
          <w:rPr>
            <w:rFonts w:ascii="Cambria Math" w:hAnsi="Cambria Math" w:cs="Cambria Math"/>
            <w:lang w:val="en-US"/>
          </w:rPr>
          <w:delText>when working with</w:delText>
        </w:r>
      </w:del>
      <w:del w:id="19" w:author="Carlos Prada Montoya" w:date="2019-02-10T06:38:00Z">
        <w:r w:rsidR="000F4784" w:rsidDel="00134C99">
          <w:rPr>
            <w:rFonts w:ascii="Cambria Math" w:hAnsi="Cambria Math" w:cs="Cambria Math"/>
            <w:lang w:val="en-US"/>
          </w:rPr>
          <w:delText xml:space="preserve"> genomic data</w:delText>
        </w:r>
      </w:del>
      <w:del w:id="20" w:author="Carlos Prada Montoya" w:date="2019-02-10T06:39:00Z">
        <w:r w:rsidR="00167499" w:rsidDel="00134C99">
          <w:rPr>
            <w:rFonts w:ascii="Cambria Math" w:hAnsi="Cambria Math" w:cs="Cambria Math"/>
            <w:lang w:val="en-US"/>
          </w:rPr>
          <w:delText>,</w:delText>
        </w:r>
        <w:r w:rsidR="000F4784" w:rsidDel="00134C99">
          <w:rPr>
            <w:rFonts w:ascii="Cambria Math" w:hAnsi="Cambria Math" w:cs="Cambria Math"/>
            <w:lang w:val="en-US"/>
          </w:rPr>
          <w:delText xml:space="preserve"> </w:delText>
        </w:r>
      </w:del>
      <w:r w:rsidR="00E015CC">
        <w:rPr>
          <w:rFonts w:ascii="Cambria Math" w:hAnsi="Cambria Math" w:cs="Cambria Math"/>
          <w:lang w:val="en-US"/>
        </w:rPr>
        <w:t xml:space="preserve">can </w:t>
      </w:r>
      <w:del w:id="21" w:author="Carlos Prada Montoya" w:date="2019-02-10T06:39:00Z">
        <w:r w:rsidR="00E015CC" w:rsidDel="00134C99">
          <w:rPr>
            <w:rFonts w:ascii="Cambria Math" w:hAnsi="Cambria Math" w:cs="Cambria Math"/>
            <w:lang w:val="en-US"/>
          </w:rPr>
          <w:delText xml:space="preserve">help </w:delText>
        </w:r>
      </w:del>
      <w:r w:rsidR="00E015CC">
        <w:rPr>
          <w:rFonts w:ascii="Cambria Math" w:hAnsi="Cambria Math" w:cs="Cambria Math"/>
          <w:lang w:val="en-US"/>
        </w:rPr>
        <w:t xml:space="preserve">unravel past evolutionary events </w:t>
      </w:r>
      <w:del w:id="22" w:author="Carlos Prada Montoya" w:date="2019-02-10T06:40:00Z">
        <w:r w:rsidR="00E015CC" w:rsidDel="005B3929">
          <w:rPr>
            <w:rFonts w:ascii="Cambria Math" w:hAnsi="Cambria Math" w:cs="Cambria Math"/>
            <w:lang w:val="en-US"/>
          </w:rPr>
          <w:delText xml:space="preserve">that </w:delText>
        </w:r>
      </w:del>
      <w:proofErr w:type="spellStart"/>
      <w:ins w:id="23" w:author="Carlos Prada Montoya" w:date="2019-02-10T06:40:00Z">
        <w:r w:rsidR="005B3929">
          <w:rPr>
            <w:rFonts w:ascii="Cambria Math" w:hAnsi="Cambria Math" w:cs="Cambria Math"/>
            <w:lang w:val="en-US"/>
          </w:rPr>
          <w:t>ans</w:t>
        </w:r>
        <w:proofErr w:type="spellEnd"/>
        <w:r w:rsidR="005B3929">
          <w:rPr>
            <w:rFonts w:ascii="Cambria Math" w:hAnsi="Cambria Math" w:cs="Cambria Math"/>
            <w:lang w:val="en-US"/>
          </w:rPr>
          <w:t xml:space="preserve"> allow to </w:t>
        </w:r>
      </w:ins>
      <w:ins w:id="24" w:author="Carlos Prada Montoya" w:date="2019-02-10T06:41:00Z">
        <w:r w:rsidR="005B3929">
          <w:rPr>
            <w:rFonts w:ascii="Cambria Math" w:hAnsi="Cambria Math" w:cs="Cambria Math"/>
            <w:lang w:val="en-US"/>
          </w:rPr>
          <w:t>understand</w:t>
        </w:r>
      </w:ins>
      <w:ins w:id="25" w:author="Carlos Prada Montoya" w:date="2019-02-10T06:40:00Z">
        <w:r w:rsidR="005B3929">
          <w:rPr>
            <w:rFonts w:ascii="Cambria Math" w:hAnsi="Cambria Math" w:cs="Cambria Math"/>
            <w:lang w:val="en-US"/>
          </w:rPr>
          <w:t xml:space="preserve"> </w:t>
        </w:r>
      </w:ins>
      <w:del w:id="26" w:author="Carlos Prada Montoya" w:date="2019-02-10T06:41:00Z">
        <w:r w:rsidR="00E015CC" w:rsidDel="005B3929">
          <w:rPr>
            <w:rFonts w:ascii="Cambria Math" w:hAnsi="Cambria Math" w:cs="Cambria Math"/>
            <w:lang w:val="en-US"/>
          </w:rPr>
          <w:delText xml:space="preserve">configure </w:delText>
        </w:r>
      </w:del>
      <w:r w:rsidR="00E015CC">
        <w:rPr>
          <w:rFonts w:ascii="Cambria Math" w:hAnsi="Cambria Math" w:cs="Cambria Math"/>
          <w:lang w:val="en-US"/>
        </w:rPr>
        <w:t xml:space="preserve">contemporary </w:t>
      </w:r>
      <w:del w:id="27" w:author="Carlos Prada Montoya" w:date="2019-02-10T06:41:00Z">
        <w:r w:rsidR="00E015CC" w:rsidDel="005B3929">
          <w:rPr>
            <w:rFonts w:ascii="Cambria Math" w:hAnsi="Cambria Math" w:cs="Cambria Math"/>
            <w:lang w:val="en-US"/>
          </w:rPr>
          <w:delText xml:space="preserve">population`s </w:delText>
        </w:r>
      </w:del>
      <w:r w:rsidR="00E015CC">
        <w:rPr>
          <w:rFonts w:ascii="Cambria Math" w:hAnsi="Cambria Math" w:cs="Cambria Math"/>
          <w:lang w:val="en-US"/>
        </w:rPr>
        <w:t>distribution</w:t>
      </w:r>
      <w:ins w:id="28" w:author="Carlos Prada Montoya" w:date="2019-02-10T06:41:00Z">
        <w:r w:rsidR="005B3929">
          <w:rPr>
            <w:rFonts w:ascii="Cambria Math" w:hAnsi="Cambria Math" w:cs="Cambria Math"/>
            <w:lang w:val="en-US"/>
          </w:rPr>
          <w:t>s</w:t>
        </w:r>
      </w:ins>
      <w:r w:rsidR="00E015CC">
        <w:rPr>
          <w:rFonts w:ascii="Cambria Math" w:hAnsi="Cambria Math" w:cs="Cambria Math"/>
          <w:lang w:val="en-US"/>
        </w:rPr>
        <w:t>. Additionally,</w:t>
      </w:r>
      <w:r w:rsidR="006C5FD3">
        <w:rPr>
          <w:rFonts w:ascii="Cambria Math" w:hAnsi="Cambria Math" w:cs="Cambria Math"/>
          <w:lang w:val="en-US"/>
        </w:rPr>
        <w:t xml:space="preserve"> as the advent of genome sequencing has allowed to gather </w:t>
      </w:r>
      <w:r w:rsidR="007B14BE">
        <w:rPr>
          <w:rFonts w:ascii="Cambria Math" w:hAnsi="Cambria Math" w:cs="Cambria Math"/>
          <w:lang w:val="en-US"/>
        </w:rPr>
        <w:t>data from ancient tissue</w:t>
      </w:r>
      <w:del w:id="29" w:author="Carlos Prada Montoya" w:date="2019-02-10T06:41:00Z">
        <w:r w:rsidR="007B14BE" w:rsidDel="005B3929">
          <w:rPr>
            <w:rFonts w:ascii="Cambria Math" w:hAnsi="Cambria Math" w:cs="Cambria Math"/>
            <w:lang w:val="en-US"/>
          </w:rPr>
          <w:delText>s</w:delText>
        </w:r>
      </w:del>
      <w:r w:rsidR="007B14BE">
        <w:rPr>
          <w:rFonts w:ascii="Cambria Math" w:hAnsi="Cambria Math" w:cs="Cambria Math"/>
          <w:lang w:val="en-US"/>
        </w:rPr>
        <w:t xml:space="preserve"> remains, the possibilities to peer into the recent past of some organisms such as humans, broadens immensely </w:t>
      </w:r>
      <w:r w:rsidR="00101B63">
        <w:rPr>
          <w:rFonts w:ascii="Cambria Math" w:hAnsi="Cambria Math" w:cs="Cambria Math"/>
          <w:lang w:val="en-US"/>
        </w:rPr>
        <w:t xml:space="preserve">our means to understand and disentangle the </w:t>
      </w:r>
      <w:r w:rsidR="0002425A">
        <w:rPr>
          <w:rFonts w:ascii="Cambria Math" w:hAnsi="Cambria Math" w:cs="Cambria Math"/>
          <w:lang w:val="en-US"/>
        </w:rPr>
        <w:t>evolutionary history</w:t>
      </w:r>
      <w:r w:rsidR="00101B63">
        <w:rPr>
          <w:rFonts w:ascii="Cambria Math" w:hAnsi="Cambria Math" w:cs="Cambria Math"/>
          <w:lang w:val="en-US"/>
        </w:rPr>
        <w:t xml:space="preserve"> of life</w:t>
      </w:r>
      <w:r w:rsidR="0002425A">
        <w:rPr>
          <w:rFonts w:ascii="Cambria Math" w:hAnsi="Cambria Math" w:cs="Cambria Math"/>
          <w:lang w:val="en-US"/>
        </w:rPr>
        <w:t xml:space="preserve"> on earth.</w:t>
      </w:r>
    </w:p>
    <w:p w14:paraId="68BD6D3B" w14:textId="77777777" w:rsidR="00D13B6F" w:rsidRPr="00D13B6F" w:rsidRDefault="00D13B6F" w:rsidP="0076043C">
      <w:pPr>
        <w:jc w:val="both"/>
        <w:rPr>
          <w:rFonts w:ascii="Cambria Math" w:hAnsi="Cambria Math" w:cs="Cambria Math"/>
          <w:b/>
          <w:lang w:val="en-US"/>
        </w:rPr>
      </w:pPr>
    </w:p>
    <w:p w14:paraId="4614537D" w14:textId="113F46EA" w:rsidR="00D13B6F" w:rsidRDefault="00D13B6F" w:rsidP="0076043C">
      <w:pPr>
        <w:jc w:val="both"/>
        <w:rPr>
          <w:rFonts w:ascii="Cambria Math" w:hAnsi="Cambria Math" w:cs="Cambria Math"/>
          <w:lang w:val="en-US"/>
        </w:rPr>
      </w:pPr>
      <w:r w:rsidRPr="00D13B6F">
        <w:rPr>
          <w:rFonts w:ascii="Cambria Math" w:hAnsi="Cambria Math" w:cs="Cambria Math"/>
          <w:lang w:val="en-US"/>
        </w:rPr>
        <w:t>Rougemont and Bernatchez</w:t>
      </w:r>
      <w:r>
        <w:rPr>
          <w:rFonts w:ascii="Cambria Math" w:hAnsi="Cambria Math" w:cs="Cambria Math"/>
          <w:lang w:val="en-US"/>
        </w:rPr>
        <w:t xml:space="preserve"> (2018) use</w:t>
      </w:r>
      <w:r w:rsidR="00B172AE">
        <w:rPr>
          <w:rFonts w:ascii="Cambria Math" w:hAnsi="Cambria Math" w:cs="Cambria Math"/>
          <w:lang w:val="en-US"/>
        </w:rPr>
        <w:t>d</w:t>
      </w:r>
      <w:r>
        <w:rPr>
          <w:rFonts w:ascii="Cambria Math" w:hAnsi="Cambria Math" w:cs="Cambria Math"/>
          <w:lang w:val="en-US"/>
        </w:rPr>
        <w:t xml:space="preserve"> a modeling approach based on approximate Bayesian computations, </w:t>
      </w:r>
      <w:r w:rsidR="00E5206B">
        <w:rPr>
          <w:rFonts w:ascii="Cambria Math" w:hAnsi="Cambria Math" w:cs="Cambria Math"/>
          <w:lang w:val="en-US"/>
        </w:rPr>
        <w:t>which accounts</w:t>
      </w:r>
      <w:r>
        <w:rPr>
          <w:rFonts w:ascii="Cambria Math" w:hAnsi="Cambria Math" w:cs="Cambria Math"/>
          <w:lang w:val="en-US"/>
        </w:rPr>
        <w:t xml:space="preserve"> both for local genomic</w:t>
      </w:r>
      <w:r w:rsidRPr="00D13B6F">
        <w:rPr>
          <w:rFonts w:ascii="Cambria Math" w:hAnsi="Cambria Math" w:cs="Cambria Math"/>
          <w:lang w:val="en-US"/>
        </w:rPr>
        <w:t xml:space="preserve"> </w:t>
      </w:r>
      <w:r>
        <w:rPr>
          <w:rFonts w:ascii="Cambria Math" w:hAnsi="Cambria Math" w:cs="Cambria Math"/>
          <w:lang w:val="en-US"/>
        </w:rPr>
        <w:t>variation in effective population size and migration rate</w:t>
      </w:r>
      <w:r w:rsidR="00E5206B">
        <w:rPr>
          <w:rFonts w:ascii="Cambria Math" w:hAnsi="Cambria Math" w:cs="Cambria Math"/>
          <w:lang w:val="en-US"/>
        </w:rPr>
        <w:t>,</w:t>
      </w:r>
      <w:r>
        <w:rPr>
          <w:rFonts w:ascii="Cambria Math" w:hAnsi="Cambria Math" w:cs="Cambria Math"/>
          <w:lang w:val="en-US"/>
        </w:rPr>
        <w:t xml:space="preserve"> </w:t>
      </w:r>
      <w:r w:rsidR="00E5206B">
        <w:rPr>
          <w:rFonts w:ascii="Cambria Math" w:hAnsi="Cambria Math" w:cs="Cambria Math"/>
          <w:lang w:val="en-US"/>
        </w:rPr>
        <w:t>to study past and recent factors shaping heterogenous landscapes of divergence in the Atlantic salmon (</w:t>
      </w:r>
      <w:r w:rsidR="00E5206B">
        <w:rPr>
          <w:rFonts w:ascii="Cambria Math" w:hAnsi="Cambria Math" w:cs="Cambria Math"/>
          <w:i/>
          <w:lang w:val="en-US"/>
        </w:rPr>
        <w:t>Salmo salar</w:t>
      </w:r>
      <w:r w:rsidR="00E5206B">
        <w:rPr>
          <w:rFonts w:ascii="Cambria Math" w:hAnsi="Cambria Math" w:cs="Cambria Math"/>
          <w:lang w:val="en-US"/>
        </w:rPr>
        <w:t>)</w:t>
      </w:r>
      <w:r w:rsidR="00F37B18">
        <w:rPr>
          <w:rFonts w:ascii="Cambria Math" w:hAnsi="Cambria Math" w:cs="Cambria Math"/>
          <w:lang w:val="en-US"/>
        </w:rPr>
        <w:t xml:space="preserve"> by </w:t>
      </w:r>
      <w:r w:rsidR="00883ABA">
        <w:rPr>
          <w:rFonts w:ascii="Cambria Math" w:hAnsi="Cambria Math" w:cs="Cambria Math"/>
          <w:lang w:val="en-US"/>
        </w:rPr>
        <w:t>comparing alternative scenarios of divergence</w:t>
      </w:r>
      <w:r w:rsidR="0043451B">
        <w:rPr>
          <w:rFonts w:ascii="Cambria Math" w:hAnsi="Cambria Math" w:cs="Cambria Math"/>
          <w:lang w:val="en-US"/>
        </w:rPr>
        <w:t xml:space="preserve"> throughout </w:t>
      </w:r>
      <w:r w:rsidR="00D2194A">
        <w:rPr>
          <w:rFonts w:ascii="Cambria Math" w:hAnsi="Cambria Math" w:cs="Cambria Math"/>
          <w:lang w:val="en-US"/>
        </w:rPr>
        <w:t>the North Atlantic, spanning from Eastern North America to Europe</w:t>
      </w:r>
      <w:r w:rsidR="00E5206B">
        <w:rPr>
          <w:rFonts w:ascii="Cambria Math" w:hAnsi="Cambria Math" w:cs="Cambria Math"/>
          <w:lang w:val="en-US"/>
        </w:rPr>
        <w:t>.</w:t>
      </w:r>
      <w:r w:rsidR="00101B63">
        <w:rPr>
          <w:rFonts w:ascii="Cambria Math" w:hAnsi="Cambria Math" w:cs="Cambria Math"/>
          <w:lang w:val="en-US"/>
        </w:rPr>
        <w:t xml:space="preserve"> </w:t>
      </w:r>
      <w:commentRangeStart w:id="30"/>
      <w:r w:rsidR="00101B63">
        <w:rPr>
          <w:rFonts w:ascii="Cambria Math" w:hAnsi="Cambria Math" w:cs="Cambria Math"/>
          <w:lang w:val="en-US"/>
        </w:rPr>
        <w:t xml:space="preserve">On the other </w:t>
      </w:r>
      <w:proofErr w:type="gramStart"/>
      <w:r w:rsidR="00101B63">
        <w:rPr>
          <w:rFonts w:ascii="Cambria Math" w:hAnsi="Cambria Math" w:cs="Cambria Math"/>
          <w:lang w:val="en-US"/>
        </w:rPr>
        <w:t>hand</w:t>
      </w:r>
      <w:commentRangeEnd w:id="30"/>
      <w:proofErr w:type="gramEnd"/>
      <w:r w:rsidR="005B3929">
        <w:rPr>
          <w:rStyle w:val="CommentReference"/>
        </w:rPr>
        <w:commentReference w:id="30"/>
      </w:r>
      <w:r w:rsidR="00101B63">
        <w:rPr>
          <w:rFonts w:ascii="Cambria Math" w:hAnsi="Cambria Math" w:cs="Cambria Math"/>
          <w:lang w:val="en-US"/>
        </w:rPr>
        <w:t>, Moreno-</w:t>
      </w:r>
      <w:proofErr w:type="spellStart"/>
      <w:r w:rsidR="00101B63">
        <w:rPr>
          <w:rFonts w:ascii="Cambria Math" w:hAnsi="Cambria Math" w:cs="Cambria Math"/>
          <w:lang w:val="en-US"/>
        </w:rPr>
        <w:t>Mayar</w:t>
      </w:r>
      <w:proofErr w:type="spellEnd"/>
      <w:r w:rsidR="00101B63">
        <w:rPr>
          <w:rFonts w:ascii="Cambria Math" w:hAnsi="Cambria Math" w:cs="Cambria Math"/>
          <w:lang w:val="en-US"/>
        </w:rPr>
        <w:t xml:space="preserve"> et al.</w:t>
      </w:r>
      <w:r w:rsidR="00B172AE">
        <w:rPr>
          <w:rFonts w:ascii="Cambria Math" w:hAnsi="Cambria Math" w:cs="Cambria Math"/>
          <w:lang w:val="en-US"/>
        </w:rPr>
        <w:t xml:space="preserve"> (</w:t>
      </w:r>
      <w:r w:rsidR="00101B63">
        <w:rPr>
          <w:rFonts w:ascii="Cambria Math" w:hAnsi="Cambria Math" w:cs="Cambria Math"/>
          <w:lang w:val="en-US"/>
        </w:rPr>
        <w:t>2018</w:t>
      </w:r>
      <w:r w:rsidR="00B172AE">
        <w:rPr>
          <w:rFonts w:ascii="Cambria Math" w:hAnsi="Cambria Math" w:cs="Cambria Math"/>
          <w:lang w:val="en-US"/>
        </w:rPr>
        <w:t>)</w:t>
      </w:r>
      <w:r w:rsidR="00101B63">
        <w:rPr>
          <w:rFonts w:ascii="Cambria Math" w:hAnsi="Cambria Math" w:cs="Cambria Math"/>
          <w:lang w:val="en-US"/>
        </w:rPr>
        <w:t xml:space="preserve"> aim</w:t>
      </w:r>
      <w:r w:rsidR="00B172AE">
        <w:rPr>
          <w:rFonts w:ascii="Cambria Math" w:hAnsi="Cambria Math" w:cs="Cambria Math"/>
          <w:lang w:val="en-US"/>
        </w:rPr>
        <w:t>ed</w:t>
      </w:r>
      <w:r w:rsidR="00101B63">
        <w:rPr>
          <w:rFonts w:ascii="Cambria Math" w:hAnsi="Cambria Math" w:cs="Cambria Math"/>
          <w:lang w:val="en-US"/>
        </w:rPr>
        <w:t xml:space="preserve"> to understand broad patterns of dispersal, divergence and admixture of the peopling </w:t>
      </w:r>
      <w:del w:id="31" w:author="Carlos Prada Montoya" w:date="2019-02-10T06:45:00Z">
        <w:r w:rsidR="00101B63" w:rsidDel="005B3929">
          <w:rPr>
            <w:rFonts w:ascii="Cambria Math" w:hAnsi="Cambria Math" w:cs="Cambria Math"/>
            <w:lang w:val="en-US"/>
          </w:rPr>
          <w:delText>process in</w:delText>
        </w:r>
      </w:del>
      <w:ins w:id="32" w:author="Carlos Prada Montoya" w:date="2019-02-10T06:45:00Z">
        <w:r w:rsidR="005B3929">
          <w:rPr>
            <w:rFonts w:ascii="Cambria Math" w:hAnsi="Cambria Math" w:cs="Cambria Math"/>
            <w:lang w:val="en-US"/>
          </w:rPr>
          <w:t>of</w:t>
        </w:r>
      </w:ins>
      <w:r w:rsidR="00101B63">
        <w:rPr>
          <w:rFonts w:ascii="Cambria Math" w:hAnsi="Cambria Math" w:cs="Cambria Math"/>
          <w:lang w:val="en-US"/>
        </w:rPr>
        <w:t xml:space="preserve"> the America</w:t>
      </w:r>
      <w:ins w:id="33" w:author="Carlos Prada Montoya" w:date="2019-02-10T06:45:00Z">
        <w:r w:rsidR="005B3929">
          <w:rPr>
            <w:rFonts w:ascii="Cambria Math" w:hAnsi="Cambria Math" w:cs="Cambria Math"/>
            <w:lang w:val="en-US"/>
          </w:rPr>
          <w:t>s</w:t>
        </w:r>
      </w:ins>
      <w:del w:id="34" w:author="Carlos Prada Montoya" w:date="2019-02-10T06:45:00Z">
        <w:r w:rsidR="00101B63" w:rsidDel="005B3929">
          <w:rPr>
            <w:rFonts w:ascii="Cambria Math" w:hAnsi="Cambria Math" w:cs="Cambria Math"/>
            <w:lang w:val="en-US"/>
          </w:rPr>
          <w:delText>n</w:delText>
        </w:r>
      </w:del>
      <w:r w:rsidR="00101B63">
        <w:rPr>
          <w:rFonts w:ascii="Cambria Math" w:hAnsi="Cambria Math" w:cs="Cambria Math"/>
          <w:lang w:val="en-US"/>
        </w:rPr>
        <w:t xml:space="preserve"> </w:t>
      </w:r>
      <w:del w:id="35" w:author="Carlos Prada Montoya" w:date="2019-02-10T06:45:00Z">
        <w:r w:rsidR="00101B63" w:rsidDel="005B3929">
          <w:rPr>
            <w:rFonts w:ascii="Cambria Math" w:hAnsi="Cambria Math" w:cs="Cambria Math"/>
            <w:lang w:val="en-US"/>
          </w:rPr>
          <w:delText xml:space="preserve">continent </w:delText>
        </w:r>
      </w:del>
      <w:r w:rsidR="00101B63">
        <w:rPr>
          <w:rFonts w:ascii="Cambria Math" w:hAnsi="Cambria Math" w:cs="Cambria Math"/>
          <w:lang w:val="en-US"/>
        </w:rPr>
        <w:t xml:space="preserve">by using ancient </w:t>
      </w:r>
      <w:commentRangeStart w:id="36"/>
      <w:commentRangeStart w:id="37"/>
      <w:del w:id="38" w:author="Carlos Prada Montoya" w:date="2019-02-10T06:47:00Z">
        <w:r w:rsidR="00101B63" w:rsidDel="005B3929">
          <w:rPr>
            <w:rFonts w:ascii="Cambria Math" w:hAnsi="Cambria Math" w:cs="Cambria Math"/>
            <w:lang w:val="en-US"/>
          </w:rPr>
          <w:delText>human remains</w:delText>
        </w:r>
      </w:del>
      <w:ins w:id="39" w:author="Carlos Prada Montoya" w:date="2019-02-10T06:47:00Z">
        <w:r w:rsidR="005B3929">
          <w:rPr>
            <w:rFonts w:ascii="Cambria Math" w:hAnsi="Cambria Math" w:cs="Cambria Math"/>
            <w:lang w:val="en-US"/>
          </w:rPr>
          <w:t>DNA</w:t>
        </w:r>
        <w:commentRangeEnd w:id="36"/>
        <w:r w:rsidR="005B3929">
          <w:rPr>
            <w:rStyle w:val="CommentReference"/>
          </w:rPr>
          <w:commentReference w:id="36"/>
        </w:r>
      </w:ins>
      <w:commentRangeEnd w:id="37"/>
      <w:ins w:id="40" w:author="Carlos Prada Montoya" w:date="2019-02-10T06:48:00Z">
        <w:r w:rsidR="005B3929">
          <w:rPr>
            <w:rStyle w:val="CommentReference"/>
          </w:rPr>
          <w:commentReference w:id="37"/>
        </w:r>
      </w:ins>
      <w:ins w:id="41" w:author="Carlos Prada Montoya" w:date="2019-02-10T06:47:00Z">
        <w:r w:rsidR="005B3929">
          <w:rPr>
            <w:rFonts w:ascii="Cambria Math" w:hAnsi="Cambria Math" w:cs="Cambria Math"/>
            <w:lang w:val="en-US"/>
          </w:rPr>
          <w:t>?</w:t>
        </w:r>
      </w:ins>
      <w:r w:rsidR="00101B63">
        <w:rPr>
          <w:rFonts w:ascii="Cambria Math" w:hAnsi="Cambria Math" w:cs="Cambria Math"/>
          <w:lang w:val="en-US"/>
        </w:rPr>
        <w:t>.</w:t>
      </w:r>
      <w:r w:rsidR="00D2194A">
        <w:rPr>
          <w:rFonts w:ascii="Cambria Math" w:hAnsi="Cambria Math" w:cs="Cambria Math"/>
          <w:lang w:val="en-US"/>
        </w:rPr>
        <w:t xml:space="preserve"> It is to highlight that, since both studies relied on previous genomic data from multiple sources to perform their respective analysis, the authors explicitly stated the need to </w:t>
      </w:r>
      <w:commentRangeStart w:id="42"/>
      <w:r w:rsidR="00D2194A">
        <w:rPr>
          <w:rFonts w:ascii="Cambria Math" w:hAnsi="Cambria Math" w:cs="Cambria Math"/>
          <w:lang w:val="en-US"/>
        </w:rPr>
        <w:t xml:space="preserve">cross-validate </w:t>
      </w:r>
      <w:commentRangeEnd w:id="42"/>
      <w:r w:rsidR="0003003A">
        <w:rPr>
          <w:rStyle w:val="CommentReference"/>
        </w:rPr>
        <w:commentReference w:id="42"/>
      </w:r>
      <w:r w:rsidR="00D2194A">
        <w:rPr>
          <w:rFonts w:ascii="Cambria Math" w:hAnsi="Cambria Math" w:cs="Cambria Math"/>
          <w:lang w:val="en-US"/>
        </w:rPr>
        <w:t xml:space="preserve">all data to make </w:t>
      </w:r>
      <w:r w:rsidR="003A5DE6">
        <w:rPr>
          <w:rFonts w:ascii="Cambria Math" w:hAnsi="Cambria Math" w:cs="Cambria Math"/>
          <w:lang w:val="en-US"/>
        </w:rPr>
        <w:t>it comparable and therefore more reliable.</w:t>
      </w:r>
      <w:r w:rsidR="00D2194A">
        <w:rPr>
          <w:rFonts w:ascii="Cambria Math" w:hAnsi="Cambria Math" w:cs="Cambria Math"/>
          <w:lang w:val="en-US"/>
        </w:rPr>
        <w:t xml:space="preserve"> </w:t>
      </w:r>
      <w:r w:rsidR="003A5DE6">
        <w:rPr>
          <w:rFonts w:ascii="Cambria Math" w:hAnsi="Cambria Math" w:cs="Cambria Math"/>
          <w:lang w:val="en-US"/>
        </w:rPr>
        <w:t xml:space="preserve">A practice that cannot be overlooked when </w:t>
      </w:r>
      <w:del w:id="43" w:author="Carlos Prada Montoya" w:date="2019-02-10T06:50:00Z">
        <w:r w:rsidR="003A5DE6" w:rsidDel="0003003A">
          <w:rPr>
            <w:rFonts w:ascii="Cambria Math" w:hAnsi="Cambria Math" w:cs="Cambria Math"/>
            <w:lang w:val="en-US"/>
          </w:rPr>
          <w:delText xml:space="preserve">taking advantage from the already, and certain to increase, </w:delText>
        </w:r>
      </w:del>
      <w:ins w:id="44" w:author="Carlos Prada Montoya" w:date="2019-02-10T06:50:00Z">
        <w:r w:rsidR="0003003A">
          <w:rPr>
            <w:rFonts w:ascii="Cambria Math" w:hAnsi="Cambria Math" w:cs="Cambria Math"/>
            <w:lang w:val="en-US"/>
          </w:rPr>
          <w:t xml:space="preserve">re-analyzing? </w:t>
        </w:r>
      </w:ins>
      <w:r w:rsidR="003A5DE6">
        <w:rPr>
          <w:rFonts w:ascii="Cambria Math" w:hAnsi="Cambria Math" w:cs="Cambria Math"/>
          <w:lang w:val="en-US"/>
        </w:rPr>
        <w:t xml:space="preserve">available genomic data worldwide. </w:t>
      </w:r>
    </w:p>
    <w:p w14:paraId="14D3C133" w14:textId="77777777" w:rsidR="00776652" w:rsidRDefault="00776652" w:rsidP="0076043C">
      <w:pPr>
        <w:jc w:val="both"/>
        <w:rPr>
          <w:rFonts w:ascii="Cambria Math" w:hAnsi="Cambria Math" w:cs="Cambria Math"/>
          <w:lang w:val="en-US"/>
        </w:rPr>
      </w:pPr>
    </w:p>
    <w:p w14:paraId="1AA76C64" w14:textId="7A537498" w:rsidR="003071B5" w:rsidRDefault="00A53CE1" w:rsidP="0076043C">
      <w:pPr>
        <w:jc w:val="both"/>
        <w:rPr>
          <w:rFonts w:ascii="Cambria Math" w:hAnsi="Cambria Math" w:cs="Cambria Math"/>
          <w:lang w:val="en-US"/>
        </w:rPr>
      </w:pPr>
      <w:commentRangeStart w:id="45"/>
      <w:r>
        <w:rPr>
          <w:rFonts w:ascii="Cambria Math" w:hAnsi="Cambria Math" w:cs="Cambria Math"/>
          <w:lang w:val="en-US"/>
        </w:rPr>
        <w:t xml:space="preserve">The Atlantic </w:t>
      </w:r>
      <w:commentRangeEnd w:id="45"/>
      <w:r w:rsidR="00D82F96">
        <w:rPr>
          <w:rStyle w:val="CommentReference"/>
        </w:rPr>
        <w:commentReference w:id="45"/>
      </w:r>
      <w:r>
        <w:rPr>
          <w:rFonts w:ascii="Cambria Math" w:hAnsi="Cambria Math" w:cs="Cambria Math"/>
          <w:lang w:val="en-US"/>
        </w:rPr>
        <w:t xml:space="preserve">salmon is thought to have diverged </w:t>
      </w:r>
      <w:del w:id="46" w:author="Carlos Prada Montoya" w:date="2019-02-10T06:51:00Z">
        <w:r w:rsidDel="00D82F96">
          <w:rPr>
            <w:rFonts w:ascii="Cambria Math" w:hAnsi="Cambria Math" w:cs="Cambria Math"/>
            <w:lang w:val="en-US"/>
          </w:rPr>
          <w:delText xml:space="preserve">mainly </w:delText>
        </w:r>
      </w:del>
      <w:r>
        <w:rPr>
          <w:rFonts w:ascii="Cambria Math" w:hAnsi="Cambria Math" w:cs="Cambria Math"/>
          <w:lang w:val="en-US"/>
        </w:rPr>
        <w:t xml:space="preserve">between North America and Europe </w:t>
      </w:r>
      <w:r w:rsidRPr="00A53CE1">
        <w:rPr>
          <w:rFonts w:ascii="Cambria Math" w:hAnsi="Cambria Math" w:cs="Cambria Math"/>
          <w:lang w:val="en-US"/>
        </w:rPr>
        <w:t>600,000–700,000 YBP</w:t>
      </w:r>
      <w:r>
        <w:rPr>
          <w:rFonts w:ascii="Cambria Math" w:hAnsi="Cambria Math" w:cs="Cambria Math"/>
          <w:lang w:val="en-US"/>
        </w:rPr>
        <w:t xml:space="preserve">. This species displays </w:t>
      </w:r>
      <w:r w:rsidRPr="00A53CE1">
        <w:rPr>
          <w:rFonts w:ascii="Cambria Math" w:hAnsi="Cambria Math" w:cs="Cambria Math"/>
          <w:lang w:val="en-US"/>
        </w:rPr>
        <w:t>anadromous migrations</w:t>
      </w:r>
      <w:r>
        <w:rPr>
          <w:rFonts w:ascii="Cambria Math" w:hAnsi="Cambria Math" w:cs="Cambria Math"/>
          <w:lang w:val="en-US"/>
        </w:rPr>
        <w:t xml:space="preserve"> </w:t>
      </w:r>
      <w:del w:id="47" w:author="Carlos Prada Montoya" w:date="2019-02-10T06:53:00Z">
        <w:r w:rsidDel="00D82F96">
          <w:rPr>
            <w:rFonts w:ascii="Cambria Math" w:hAnsi="Cambria Math" w:cs="Cambria Math"/>
            <w:lang w:val="en-US"/>
          </w:rPr>
          <w:delText xml:space="preserve">to </w:delText>
        </w:r>
      </w:del>
      <w:r>
        <w:rPr>
          <w:rFonts w:ascii="Cambria Math" w:hAnsi="Cambria Math" w:cs="Cambria Math"/>
          <w:lang w:val="en-US"/>
        </w:rPr>
        <w:t>feed</w:t>
      </w:r>
      <w:ins w:id="48" w:author="Carlos Prada Montoya" w:date="2019-02-10T06:53:00Z">
        <w:r w:rsidR="00D82F96">
          <w:rPr>
            <w:rFonts w:ascii="Cambria Math" w:hAnsi="Cambria Math" w:cs="Cambria Math"/>
            <w:lang w:val="en-US"/>
          </w:rPr>
          <w:t>ing</w:t>
        </w:r>
      </w:ins>
      <w:r>
        <w:rPr>
          <w:rFonts w:ascii="Cambria Math" w:hAnsi="Cambria Math" w:cs="Cambria Math"/>
          <w:lang w:val="en-US"/>
        </w:rPr>
        <w:t xml:space="preserve"> at sea and returning to natal rivers to reproduce, making it </w:t>
      </w:r>
      <w:del w:id="49" w:author="Carlos Prada Montoya" w:date="2019-02-10T06:52:00Z">
        <w:r w:rsidDel="00D82F96">
          <w:rPr>
            <w:rFonts w:ascii="Cambria Math" w:hAnsi="Cambria Math" w:cs="Cambria Math"/>
            <w:lang w:val="en-US"/>
          </w:rPr>
          <w:delText>very susceptible</w:delText>
        </w:r>
      </w:del>
      <w:ins w:id="50" w:author="Carlos Prada Montoya" w:date="2019-02-10T06:52:00Z">
        <w:r w:rsidR="00D82F96">
          <w:rPr>
            <w:rFonts w:ascii="Cambria Math" w:hAnsi="Cambria Math" w:cs="Cambria Math"/>
            <w:lang w:val="en-US"/>
          </w:rPr>
          <w:t>prone</w:t>
        </w:r>
      </w:ins>
      <w:r>
        <w:rPr>
          <w:rFonts w:ascii="Cambria Math" w:hAnsi="Cambria Math" w:cs="Cambria Math"/>
          <w:lang w:val="en-US"/>
        </w:rPr>
        <w:t xml:space="preserve"> to local adaptation. </w:t>
      </w:r>
      <w:r w:rsidR="00B67C89">
        <w:rPr>
          <w:rFonts w:ascii="Cambria Math" w:hAnsi="Cambria Math" w:cs="Cambria Math"/>
          <w:lang w:val="en-US"/>
        </w:rPr>
        <w:t>Previous studies</w:t>
      </w:r>
      <w:r>
        <w:rPr>
          <w:rFonts w:ascii="Cambria Math" w:hAnsi="Cambria Math" w:cs="Cambria Math"/>
          <w:lang w:val="en-US"/>
        </w:rPr>
        <w:t xml:space="preserve"> </w:t>
      </w:r>
      <w:del w:id="51" w:author="Carlos Prada Montoya" w:date="2019-02-10T06:53:00Z">
        <w:r w:rsidDel="00D82F96">
          <w:rPr>
            <w:rFonts w:ascii="Cambria Math" w:hAnsi="Cambria Math" w:cs="Cambria Math"/>
            <w:lang w:val="en-US"/>
          </w:rPr>
          <w:delText xml:space="preserve">support </w:delText>
        </w:r>
      </w:del>
      <w:ins w:id="52" w:author="Carlos Prada Montoya" w:date="2019-02-10T06:53:00Z">
        <w:r w:rsidR="00D82F96">
          <w:rPr>
            <w:rFonts w:ascii="Cambria Math" w:hAnsi="Cambria Math" w:cs="Cambria Math"/>
            <w:lang w:val="en-US"/>
          </w:rPr>
          <w:t>suggest</w:t>
        </w:r>
        <w:r w:rsidR="00D82F96">
          <w:rPr>
            <w:rFonts w:ascii="Cambria Math" w:hAnsi="Cambria Math" w:cs="Cambria Math"/>
            <w:lang w:val="en-US"/>
          </w:rPr>
          <w:t xml:space="preserve"> </w:t>
        </w:r>
      </w:ins>
      <w:r>
        <w:rPr>
          <w:rFonts w:ascii="Cambria Math" w:hAnsi="Cambria Math" w:cs="Cambria Math"/>
          <w:lang w:val="en-US"/>
        </w:rPr>
        <w:t>that rivers in both continents offer</w:t>
      </w:r>
      <w:r w:rsidR="00B67C89">
        <w:rPr>
          <w:rFonts w:ascii="Cambria Math" w:hAnsi="Cambria Math" w:cs="Cambria Math"/>
          <w:lang w:val="en-US"/>
        </w:rPr>
        <w:t>ed</w:t>
      </w:r>
      <w:r>
        <w:rPr>
          <w:rFonts w:ascii="Cambria Math" w:hAnsi="Cambria Math" w:cs="Cambria Math"/>
          <w:lang w:val="en-US"/>
        </w:rPr>
        <w:t xml:space="preserve"> </w:t>
      </w:r>
      <w:commentRangeStart w:id="53"/>
      <w:r>
        <w:rPr>
          <w:rFonts w:ascii="Cambria Math" w:hAnsi="Cambria Math" w:cs="Cambria Math"/>
          <w:lang w:val="en-US"/>
        </w:rPr>
        <w:t xml:space="preserve">refugia </w:t>
      </w:r>
      <w:commentRangeEnd w:id="53"/>
      <w:r w:rsidR="00D82F96">
        <w:rPr>
          <w:rStyle w:val="CommentReference"/>
        </w:rPr>
        <w:commentReference w:id="53"/>
      </w:r>
      <w:r>
        <w:rPr>
          <w:rFonts w:ascii="Cambria Math" w:hAnsi="Cambria Math" w:cs="Cambria Math"/>
          <w:lang w:val="en-US"/>
        </w:rPr>
        <w:t xml:space="preserve">to distinct populations and it is therefore likely that </w:t>
      </w:r>
      <w:r w:rsidR="00B67C89">
        <w:rPr>
          <w:rFonts w:ascii="Cambria Math" w:hAnsi="Cambria Math" w:cs="Cambria Math"/>
          <w:lang w:val="en-US"/>
        </w:rPr>
        <w:t xml:space="preserve">population subdivision took place within each continent with subsequent phases of secondary contact between </w:t>
      </w:r>
      <w:commentRangeStart w:id="54"/>
      <w:r w:rsidR="00B67C89">
        <w:rPr>
          <w:rFonts w:ascii="Cambria Math" w:hAnsi="Cambria Math" w:cs="Cambria Math"/>
          <w:lang w:val="en-US"/>
        </w:rPr>
        <w:t>them</w:t>
      </w:r>
      <w:commentRangeEnd w:id="54"/>
      <w:r w:rsidR="00D82F96">
        <w:rPr>
          <w:rStyle w:val="CommentReference"/>
        </w:rPr>
        <w:commentReference w:id="54"/>
      </w:r>
      <w:r w:rsidR="00B67C89">
        <w:rPr>
          <w:rFonts w:ascii="Cambria Math" w:hAnsi="Cambria Math" w:cs="Cambria Math"/>
          <w:lang w:val="en-US"/>
        </w:rPr>
        <w:t>. To test this hypothesis, four main demographic scenarios of Strict Isolation, Ancient Migration, Isolation with Migration, and Secondary Contact, that included alternatives of population size</w:t>
      </w:r>
      <w:r w:rsidR="00820AFF">
        <w:rPr>
          <w:rFonts w:ascii="Cambria Math" w:hAnsi="Cambria Math" w:cs="Cambria Math"/>
          <w:lang w:val="en-US"/>
        </w:rPr>
        <w:t>s</w:t>
      </w:r>
      <w:r w:rsidR="00B67C89">
        <w:rPr>
          <w:rFonts w:ascii="Cambria Math" w:hAnsi="Cambria Math" w:cs="Cambria Math"/>
          <w:lang w:val="en-US"/>
        </w:rPr>
        <w:t xml:space="preserve"> and migration rates within them, were used</w:t>
      </w:r>
      <w:r w:rsidR="007E285B">
        <w:rPr>
          <w:rFonts w:ascii="Cambria Math" w:hAnsi="Cambria Math" w:cs="Cambria Math"/>
          <w:lang w:val="en-US"/>
        </w:rPr>
        <w:t xml:space="preserve"> </w:t>
      </w:r>
      <w:r w:rsidR="004D29FE">
        <w:rPr>
          <w:rFonts w:ascii="Cambria Math" w:hAnsi="Cambria Math" w:cs="Cambria Math"/>
          <w:lang w:val="en-US"/>
        </w:rPr>
        <w:t xml:space="preserve">under an </w:t>
      </w:r>
      <w:r w:rsidR="007E285B" w:rsidRPr="007E285B">
        <w:rPr>
          <w:rFonts w:ascii="Cambria Math" w:hAnsi="Cambria Math" w:cs="Cambria Math"/>
          <w:lang w:val="en-US"/>
        </w:rPr>
        <w:t>approximate Bayesian computation</w:t>
      </w:r>
      <w:r w:rsidR="004D29FE">
        <w:rPr>
          <w:rFonts w:ascii="Cambria Math" w:hAnsi="Cambria Math" w:cs="Cambria Math"/>
          <w:lang w:val="en-US"/>
        </w:rPr>
        <w:t xml:space="preserve"> </w:t>
      </w:r>
      <w:r w:rsidR="00C81CA7">
        <w:rPr>
          <w:rFonts w:ascii="Cambria Math" w:hAnsi="Cambria Math" w:cs="Cambria Math"/>
          <w:lang w:val="en-US"/>
        </w:rPr>
        <w:t>approach.</w:t>
      </w:r>
      <w:r w:rsidR="00B67C89">
        <w:rPr>
          <w:rFonts w:ascii="Cambria Math" w:hAnsi="Cambria Math" w:cs="Cambria Math"/>
          <w:lang w:val="en-US"/>
        </w:rPr>
        <w:t xml:space="preserve"> </w:t>
      </w:r>
      <w:del w:id="55" w:author="Carlos Prada Montoya" w:date="2019-02-10T06:56:00Z">
        <w:r w:rsidR="00E10A69" w:rsidDel="00D82F96">
          <w:rPr>
            <w:rFonts w:ascii="Cambria Math" w:hAnsi="Cambria Math" w:cs="Cambria Math"/>
            <w:lang w:val="en-US"/>
          </w:rPr>
          <w:delText>Overall d</w:delText>
        </w:r>
      </w:del>
      <w:ins w:id="56" w:author="Carlos Prada Montoya" w:date="2019-02-10T06:56:00Z">
        <w:r w:rsidR="00D82F96">
          <w:rPr>
            <w:rFonts w:ascii="Cambria Math" w:hAnsi="Cambria Math" w:cs="Cambria Math"/>
            <w:lang w:val="en-US"/>
          </w:rPr>
          <w:t>D</w:t>
        </w:r>
      </w:ins>
      <w:r w:rsidR="00E10A69">
        <w:rPr>
          <w:rFonts w:ascii="Cambria Math" w:hAnsi="Cambria Math" w:cs="Cambria Math"/>
          <w:lang w:val="en-US"/>
        </w:rPr>
        <w:t xml:space="preserve">emographic inferences </w:t>
      </w:r>
      <w:r w:rsidR="00A55F36">
        <w:rPr>
          <w:rFonts w:ascii="Cambria Math" w:hAnsi="Cambria Math" w:cs="Cambria Math"/>
          <w:lang w:val="en-US"/>
        </w:rPr>
        <w:t>supported a model of</w:t>
      </w:r>
      <w:r w:rsidR="00E10A69">
        <w:rPr>
          <w:rFonts w:ascii="Cambria Math" w:hAnsi="Cambria Math" w:cs="Cambria Math"/>
          <w:lang w:val="en-US"/>
        </w:rPr>
        <w:t xml:space="preserve"> long periods of geographic isolation with multiple secondary contacts between </w:t>
      </w:r>
      <w:r w:rsidR="005A71F2">
        <w:rPr>
          <w:rFonts w:ascii="Cambria Math" w:hAnsi="Cambria Math" w:cs="Cambria Math"/>
          <w:lang w:val="en-US"/>
        </w:rPr>
        <w:t>continents at</w:t>
      </w:r>
      <w:r w:rsidR="00174C32">
        <w:rPr>
          <w:rFonts w:ascii="Cambria Math" w:hAnsi="Cambria Math" w:cs="Cambria Math"/>
          <w:lang w:val="en-US"/>
        </w:rPr>
        <w:t xml:space="preserve"> the end of the las</w:t>
      </w:r>
      <w:r w:rsidR="003A75FE">
        <w:rPr>
          <w:rFonts w:ascii="Cambria Math" w:hAnsi="Cambria Math" w:cs="Cambria Math"/>
          <w:lang w:val="en-US"/>
        </w:rPr>
        <w:t>t</w:t>
      </w:r>
      <w:r w:rsidR="00174C32">
        <w:rPr>
          <w:rFonts w:ascii="Cambria Math" w:hAnsi="Cambria Math" w:cs="Cambria Math"/>
          <w:lang w:val="en-US"/>
        </w:rPr>
        <w:t xml:space="preserve"> </w:t>
      </w:r>
      <w:del w:id="57" w:author="Carlos Prada Montoya" w:date="2019-02-10T06:57:00Z">
        <w:r w:rsidR="00174C32" w:rsidDel="00D82F96">
          <w:rPr>
            <w:rFonts w:ascii="Cambria Math" w:hAnsi="Cambria Math" w:cs="Cambria Math"/>
            <w:lang w:val="en-US"/>
          </w:rPr>
          <w:delText xml:space="preserve">local </w:delText>
        </w:r>
      </w:del>
      <w:r w:rsidR="00174C32">
        <w:rPr>
          <w:rFonts w:ascii="Cambria Math" w:hAnsi="Cambria Math" w:cs="Cambria Math"/>
          <w:lang w:val="en-US"/>
        </w:rPr>
        <w:t xml:space="preserve">glacial maxima </w:t>
      </w:r>
      <w:r w:rsidR="00A55F36">
        <w:rPr>
          <w:rFonts w:ascii="Cambria Math" w:hAnsi="Cambria Math" w:cs="Cambria Math"/>
          <w:lang w:val="en-US"/>
        </w:rPr>
        <w:t>(approximately 10,000-15000 years ago)</w:t>
      </w:r>
      <w:r w:rsidR="005A71F2">
        <w:rPr>
          <w:rFonts w:ascii="Cambria Math" w:hAnsi="Cambria Math" w:cs="Cambria Math"/>
          <w:lang w:val="en-US"/>
        </w:rPr>
        <w:t>,</w:t>
      </w:r>
      <w:r w:rsidR="00E10A69">
        <w:rPr>
          <w:rFonts w:ascii="Cambria Math" w:hAnsi="Cambria Math" w:cs="Cambria Math"/>
          <w:lang w:val="en-US"/>
        </w:rPr>
        <w:t xml:space="preserve"> </w:t>
      </w:r>
      <w:commentRangeStart w:id="58"/>
      <w:r w:rsidR="00E10A69">
        <w:rPr>
          <w:rFonts w:ascii="Cambria Math" w:hAnsi="Cambria Math" w:cs="Cambria Math"/>
          <w:lang w:val="en-US"/>
        </w:rPr>
        <w:t>that could account for the lack of marked differentiation in genetic regions adjacent to highly divergent loci.</w:t>
      </w:r>
      <w:r w:rsidR="005A71F2">
        <w:rPr>
          <w:rFonts w:ascii="Cambria Math" w:hAnsi="Cambria Math" w:cs="Cambria Math"/>
          <w:lang w:val="en-US"/>
        </w:rPr>
        <w:t xml:space="preserve"> </w:t>
      </w:r>
      <w:r w:rsidR="00174C32">
        <w:rPr>
          <w:rFonts w:ascii="Cambria Math" w:hAnsi="Cambria Math" w:cs="Cambria Math"/>
          <w:lang w:val="en-US"/>
        </w:rPr>
        <w:t xml:space="preserve"> </w:t>
      </w:r>
      <w:commentRangeEnd w:id="58"/>
      <w:r w:rsidR="00D82F96">
        <w:rPr>
          <w:rStyle w:val="CommentReference"/>
        </w:rPr>
        <w:commentReference w:id="58"/>
      </w:r>
      <w:r w:rsidR="005A71F2">
        <w:rPr>
          <w:rFonts w:ascii="Cambria Math" w:hAnsi="Cambria Math" w:cs="Cambria Math"/>
          <w:lang w:val="en-US"/>
        </w:rPr>
        <w:t>Isolation patterns within continents showed three main clusters in Europe, but fin</w:t>
      </w:r>
      <w:ins w:id="59" w:author="Carlos Prada Montoya" w:date="2019-02-10T06:58:00Z">
        <w:r w:rsidR="00721F1E">
          <w:rPr>
            <w:rFonts w:ascii="Cambria Math" w:hAnsi="Cambria Math" w:cs="Cambria Math"/>
            <w:lang w:val="en-US"/>
          </w:rPr>
          <w:t>e</w:t>
        </w:r>
      </w:ins>
      <w:r w:rsidR="005A71F2">
        <w:rPr>
          <w:rFonts w:ascii="Cambria Math" w:hAnsi="Cambria Math" w:cs="Cambria Math"/>
          <w:lang w:val="en-US"/>
        </w:rPr>
        <w:t xml:space="preserve">-scale explorations of them instead supported a scenario of two ancient refugia with a posterior subdivision of one them into two. </w:t>
      </w:r>
      <w:r w:rsidR="00B172AE">
        <w:rPr>
          <w:rFonts w:ascii="Cambria Math" w:hAnsi="Cambria Math" w:cs="Cambria Math"/>
          <w:lang w:val="en-US"/>
        </w:rPr>
        <w:t>Whereas</w:t>
      </w:r>
      <w:r w:rsidR="003071B5">
        <w:rPr>
          <w:rFonts w:ascii="Cambria Math" w:hAnsi="Cambria Math" w:cs="Cambria Math"/>
          <w:lang w:val="en-US"/>
        </w:rPr>
        <w:t xml:space="preserve"> i</w:t>
      </w:r>
      <w:r w:rsidR="00B14DA9">
        <w:rPr>
          <w:rFonts w:ascii="Cambria Math" w:hAnsi="Cambria Math" w:cs="Cambria Math"/>
          <w:lang w:val="en-US"/>
        </w:rPr>
        <w:t xml:space="preserve">n North America, </w:t>
      </w:r>
      <w:r w:rsidR="003071B5">
        <w:rPr>
          <w:rFonts w:ascii="Cambria Math" w:hAnsi="Cambria Math" w:cs="Cambria Math"/>
          <w:lang w:val="en-US"/>
        </w:rPr>
        <w:t xml:space="preserve">the two major groups found represent a mixture of multiple European lineages with various phases of secondary contact over time. </w:t>
      </w:r>
      <w:r w:rsidR="00573B5F">
        <w:rPr>
          <w:rFonts w:ascii="Cambria Math" w:hAnsi="Cambria Math" w:cs="Cambria Math"/>
          <w:lang w:val="en-US"/>
        </w:rPr>
        <w:t xml:space="preserve">The heterogenous patterns of genomic divergence in this species may have been caused by those events of introgression among populations, although the authors favored a view of linked selection, while </w:t>
      </w:r>
      <w:r w:rsidR="003B0BA2">
        <w:rPr>
          <w:rFonts w:ascii="Cambria Math" w:hAnsi="Cambria Math" w:cs="Cambria Math"/>
          <w:lang w:val="en-US"/>
        </w:rPr>
        <w:t xml:space="preserve">recognized the challenges involved in disentangling such signatures without </w:t>
      </w:r>
      <w:r w:rsidR="007E285B">
        <w:rPr>
          <w:rFonts w:ascii="Cambria Math" w:hAnsi="Cambria Math" w:cs="Cambria Math"/>
          <w:lang w:val="en-US"/>
        </w:rPr>
        <w:t xml:space="preserve">having </w:t>
      </w:r>
      <w:r w:rsidR="003B0BA2">
        <w:rPr>
          <w:rFonts w:ascii="Cambria Math" w:hAnsi="Cambria Math" w:cs="Cambria Math"/>
          <w:lang w:val="en-US"/>
        </w:rPr>
        <w:t>recombination rates</w:t>
      </w:r>
      <w:r w:rsidR="007E285B">
        <w:rPr>
          <w:rFonts w:ascii="Cambria Math" w:hAnsi="Cambria Math" w:cs="Cambria Math"/>
          <w:lang w:val="en-US"/>
        </w:rPr>
        <w:t xml:space="preserve"> for the species</w:t>
      </w:r>
      <w:r w:rsidR="003B0BA2">
        <w:rPr>
          <w:rFonts w:ascii="Cambria Math" w:hAnsi="Cambria Math" w:cs="Cambria Math"/>
          <w:lang w:val="en-US"/>
        </w:rPr>
        <w:t>.</w:t>
      </w:r>
    </w:p>
    <w:p w14:paraId="23F5E7E9" w14:textId="77777777" w:rsidR="003071B5" w:rsidRDefault="003071B5" w:rsidP="0076043C">
      <w:pPr>
        <w:jc w:val="both"/>
        <w:rPr>
          <w:rFonts w:ascii="Cambria Math" w:hAnsi="Cambria Math" w:cs="Cambria Math"/>
          <w:lang w:val="en-US"/>
        </w:rPr>
      </w:pPr>
    </w:p>
    <w:p w14:paraId="2BCE963C" w14:textId="77777777" w:rsidR="006C1801" w:rsidRDefault="007E285B" w:rsidP="0076043C">
      <w:pPr>
        <w:jc w:val="both"/>
        <w:rPr>
          <w:rFonts w:ascii="Cambria Math" w:hAnsi="Cambria Math" w:cs="Cambria Math"/>
          <w:lang w:val="en-US"/>
        </w:rPr>
      </w:pPr>
      <w:commentRangeStart w:id="60"/>
      <w:r>
        <w:rPr>
          <w:rFonts w:ascii="Cambria Math" w:hAnsi="Cambria Math" w:cs="Cambria Math"/>
          <w:lang w:val="en-US"/>
        </w:rPr>
        <w:t>The human colonization of the American continent likely took place ~</w:t>
      </w:r>
      <w:r w:rsidRPr="007E285B">
        <w:rPr>
          <w:rFonts w:ascii="Cambria Math" w:hAnsi="Cambria Math" w:cs="Cambria Math"/>
          <w:lang w:val="en-US"/>
        </w:rPr>
        <w:t>23 ka</w:t>
      </w:r>
      <w:r>
        <w:rPr>
          <w:rFonts w:ascii="Cambria Math" w:hAnsi="Cambria Math" w:cs="Cambria Math"/>
          <w:lang w:val="en-US"/>
        </w:rPr>
        <w:t xml:space="preserve"> ago in Siberia with migrations all the way down to south America. However, how these migrations were shaped by demographic processes is still</w:t>
      </w:r>
      <w:r w:rsidR="00C81CA7">
        <w:rPr>
          <w:rFonts w:ascii="Cambria Math" w:hAnsi="Cambria Math" w:cs="Cambria Math"/>
          <w:lang w:val="en-US"/>
        </w:rPr>
        <w:t xml:space="preserve"> debated</w:t>
      </w:r>
      <w:r>
        <w:rPr>
          <w:rFonts w:ascii="Cambria Math" w:hAnsi="Cambria Math" w:cs="Cambria Math"/>
          <w:lang w:val="en-US"/>
        </w:rPr>
        <w:t xml:space="preserve">.  </w:t>
      </w:r>
      <w:commentRangeEnd w:id="60"/>
      <w:r w:rsidR="00F144D6">
        <w:rPr>
          <w:rStyle w:val="CommentReference"/>
        </w:rPr>
        <w:commentReference w:id="60"/>
      </w:r>
      <w:r w:rsidR="00C81CA7">
        <w:rPr>
          <w:rFonts w:ascii="Cambria Math" w:hAnsi="Cambria Math" w:cs="Cambria Math"/>
          <w:lang w:val="en-US"/>
        </w:rPr>
        <w:t>Moreno-</w:t>
      </w:r>
      <w:proofErr w:type="spellStart"/>
      <w:r w:rsidR="00C81CA7">
        <w:rPr>
          <w:rFonts w:ascii="Cambria Math" w:hAnsi="Cambria Math" w:cs="Cambria Math"/>
          <w:lang w:val="en-US"/>
        </w:rPr>
        <w:t>Mayar</w:t>
      </w:r>
      <w:proofErr w:type="spellEnd"/>
      <w:r w:rsidR="00C81CA7">
        <w:rPr>
          <w:rFonts w:ascii="Cambria Math" w:hAnsi="Cambria Math" w:cs="Cambria Math"/>
          <w:lang w:val="en-US"/>
        </w:rPr>
        <w:t xml:space="preserve"> et al.</w:t>
      </w:r>
      <w:r w:rsidR="00B172AE">
        <w:rPr>
          <w:rFonts w:ascii="Cambria Math" w:hAnsi="Cambria Math" w:cs="Cambria Math"/>
          <w:lang w:val="en-US"/>
        </w:rPr>
        <w:t xml:space="preserve"> (</w:t>
      </w:r>
      <w:r w:rsidR="00C81CA7">
        <w:rPr>
          <w:rFonts w:ascii="Cambria Math" w:hAnsi="Cambria Math" w:cs="Cambria Math"/>
          <w:lang w:val="en-US"/>
        </w:rPr>
        <w:t>2018</w:t>
      </w:r>
      <w:r w:rsidR="00B172AE">
        <w:rPr>
          <w:rFonts w:ascii="Cambria Math" w:hAnsi="Cambria Math" w:cs="Cambria Math"/>
          <w:lang w:val="en-US"/>
        </w:rPr>
        <w:t>)</w:t>
      </w:r>
      <w:r w:rsidR="00C81CA7">
        <w:rPr>
          <w:rFonts w:ascii="Cambria Math" w:hAnsi="Cambria Math" w:cs="Cambria Math"/>
          <w:lang w:val="en-US"/>
        </w:rPr>
        <w:t xml:space="preserve"> sequenced 15 ancient genomes from Alaska to Patagonia and compare them with a set of modern humans to describe how humans populated the continent.  Genomic differences among genomes were </w:t>
      </w:r>
      <w:r w:rsidR="00336DA0">
        <w:rPr>
          <w:rFonts w:ascii="Cambria Math" w:hAnsi="Cambria Math" w:cs="Cambria Math"/>
          <w:lang w:val="en-US"/>
        </w:rPr>
        <w:t xml:space="preserve">explored through model-based clustering methods and multidimensional scaling.  Posteriorly, demographic inferences were made by evaluating patterns of population size, admixture and linkage disequilibrium. Results confirmed a single </w:t>
      </w:r>
      <w:r w:rsidR="006C1801">
        <w:rPr>
          <w:rFonts w:ascii="Cambria Math" w:hAnsi="Cambria Math" w:cs="Cambria Math"/>
          <w:lang w:val="en-US"/>
        </w:rPr>
        <w:t xml:space="preserve">and rapid </w:t>
      </w:r>
      <w:r w:rsidR="00336DA0">
        <w:rPr>
          <w:rFonts w:ascii="Cambria Math" w:hAnsi="Cambria Math" w:cs="Cambria Math"/>
          <w:lang w:val="en-US"/>
        </w:rPr>
        <w:t xml:space="preserve">expansion </w:t>
      </w:r>
      <w:r w:rsidR="00336DA0">
        <w:rPr>
          <w:rFonts w:ascii="Cambria Math" w:hAnsi="Cambria Math" w:cs="Cambria Math"/>
          <w:lang w:val="en-US"/>
        </w:rPr>
        <w:lastRenderedPageBreak/>
        <w:t xml:space="preserve">event down to south America </w:t>
      </w:r>
      <w:r w:rsidR="006C1801">
        <w:rPr>
          <w:rFonts w:ascii="Cambria Math" w:hAnsi="Cambria Math" w:cs="Cambria Math"/>
          <w:lang w:val="en-US"/>
        </w:rPr>
        <w:t>followed by multiple populations that extended all over the continent where some social groups maintained highly cohesive patterns concordant with gregarious human behavior</w:t>
      </w:r>
      <w:r w:rsidR="00464DC8">
        <w:rPr>
          <w:rFonts w:ascii="Cambria Math" w:hAnsi="Cambria Math" w:cs="Cambria Math"/>
          <w:lang w:val="en-US"/>
        </w:rPr>
        <w:t>, and still reflected in living populations such as those that inhabit the coasts and inland</w:t>
      </w:r>
      <w:r w:rsidR="00B172AE">
        <w:rPr>
          <w:rFonts w:ascii="Cambria Math" w:hAnsi="Cambria Math" w:cs="Cambria Math"/>
          <w:lang w:val="en-US"/>
        </w:rPr>
        <w:t xml:space="preserve"> nowadays</w:t>
      </w:r>
      <w:r w:rsidR="00464DC8">
        <w:rPr>
          <w:rFonts w:ascii="Cambria Math" w:hAnsi="Cambria Math" w:cs="Cambria Math"/>
          <w:lang w:val="en-US"/>
        </w:rPr>
        <w:t>.</w:t>
      </w:r>
      <w:r w:rsidR="00EE4D0E">
        <w:rPr>
          <w:rFonts w:ascii="Cambria Math" w:hAnsi="Cambria Math" w:cs="Cambria Math"/>
          <w:lang w:val="en-US"/>
        </w:rPr>
        <w:t xml:space="preserve"> Human migration </w:t>
      </w:r>
      <w:r w:rsidR="00923919">
        <w:rPr>
          <w:rFonts w:ascii="Cambria Math" w:hAnsi="Cambria Math" w:cs="Cambria Math"/>
          <w:lang w:val="en-US"/>
        </w:rPr>
        <w:t>events revealed</w:t>
      </w:r>
      <w:r w:rsidR="00EE4D0E">
        <w:rPr>
          <w:rFonts w:ascii="Cambria Math" w:hAnsi="Cambria Math" w:cs="Cambria Math"/>
          <w:lang w:val="en-US"/>
        </w:rPr>
        <w:t xml:space="preserve"> to be largely complex due to local and long-range movement across the continent where genomic signatures of hitherto unknown population from Australasian origin add to the unsolved fine-scale peopling pattern of the American continent.</w:t>
      </w:r>
    </w:p>
    <w:p w14:paraId="2F66454E" w14:textId="77777777" w:rsidR="006C1801" w:rsidRDefault="006C1801" w:rsidP="0076043C">
      <w:pPr>
        <w:jc w:val="both"/>
        <w:rPr>
          <w:rFonts w:ascii="Cambria Math" w:hAnsi="Cambria Math" w:cs="Cambria Math"/>
          <w:lang w:val="en-US"/>
        </w:rPr>
      </w:pPr>
    </w:p>
    <w:p w14:paraId="017D7C15" w14:textId="77777777" w:rsidR="00776652" w:rsidRDefault="00776652" w:rsidP="0076043C">
      <w:pPr>
        <w:jc w:val="both"/>
        <w:rPr>
          <w:rFonts w:ascii="Cambria Math" w:hAnsi="Cambria Math" w:cs="Cambria Math"/>
          <w:lang w:val="en-US"/>
        </w:rPr>
      </w:pPr>
      <w:commentRangeStart w:id="61"/>
      <w:r>
        <w:rPr>
          <w:rFonts w:ascii="Cambria Math" w:hAnsi="Cambria Math" w:cs="Cambria Math"/>
          <w:lang w:val="en-US"/>
        </w:rPr>
        <w:t>Both studies explored wide genome</w:t>
      </w:r>
      <w:r w:rsidR="00A53CE1">
        <w:rPr>
          <w:rFonts w:ascii="Cambria Math" w:hAnsi="Cambria Math" w:cs="Cambria Math"/>
          <w:lang w:val="en-US"/>
        </w:rPr>
        <w:t xml:space="preserve"> </w:t>
      </w:r>
      <w:r>
        <w:rPr>
          <w:rFonts w:ascii="Cambria Math" w:hAnsi="Cambria Math" w:cs="Cambria Math"/>
          <w:lang w:val="en-US"/>
        </w:rPr>
        <w:t>data</w:t>
      </w:r>
      <w:r w:rsidR="00A53CE1">
        <w:rPr>
          <w:rFonts w:ascii="Cambria Math" w:hAnsi="Cambria Math" w:cs="Cambria Math"/>
          <w:lang w:val="en-US"/>
        </w:rPr>
        <w:t>, in form of SNPs,</w:t>
      </w:r>
      <w:r>
        <w:rPr>
          <w:rFonts w:ascii="Cambria Math" w:hAnsi="Cambria Math" w:cs="Cambria Math"/>
          <w:lang w:val="en-US"/>
        </w:rPr>
        <w:t xml:space="preserve"> to</w:t>
      </w:r>
      <w:r w:rsidR="00923919">
        <w:rPr>
          <w:rFonts w:ascii="Cambria Math" w:hAnsi="Cambria Math" w:cs="Cambria Math"/>
          <w:lang w:val="en-US"/>
        </w:rPr>
        <w:t xml:space="preserve"> resolve</w:t>
      </w:r>
      <w:r>
        <w:rPr>
          <w:rFonts w:ascii="Cambria Math" w:hAnsi="Cambria Math" w:cs="Cambria Math"/>
          <w:lang w:val="en-US"/>
        </w:rPr>
        <w:t xml:space="preserve"> different demographic models that help better explain current distributions and genomic signatures in their respective group of study.</w:t>
      </w:r>
      <w:r w:rsidR="00923919">
        <w:rPr>
          <w:rFonts w:ascii="Cambria Math" w:hAnsi="Cambria Math" w:cs="Cambria Math"/>
          <w:lang w:val="en-US"/>
        </w:rPr>
        <w:t xml:space="preserve"> Although researchers in each study used different methods for the same purpose, this illustrates how wide genomic data can be deeply explored to address complex evolutionary questions that involve almost all evolutionary forces that have shaped contemporary demographic patterns. </w:t>
      </w:r>
      <w:commentRangeEnd w:id="61"/>
      <w:r w:rsidR="00F144D6">
        <w:rPr>
          <w:rStyle w:val="CommentReference"/>
        </w:rPr>
        <w:commentReference w:id="61"/>
      </w:r>
    </w:p>
    <w:p w14:paraId="460DF4B1" w14:textId="77777777" w:rsidR="00601971" w:rsidRDefault="00601971" w:rsidP="0076043C">
      <w:pPr>
        <w:jc w:val="both"/>
        <w:rPr>
          <w:rFonts w:ascii="Cambria Math" w:hAnsi="Cambria Math" w:cs="Cambria Math"/>
          <w:lang w:val="en-US"/>
        </w:rPr>
      </w:pPr>
    </w:p>
    <w:p w14:paraId="2070F396" w14:textId="77777777" w:rsidR="00601971" w:rsidRDefault="00411F54" w:rsidP="0076043C">
      <w:pPr>
        <w:jc w:val="both"/>
        <w:rPr>
          <w:rFonts w:ascii="Cambria Math" w:hAnsi="Cambria Math" w:cs="Cambria Math"/>
          <w:lang w:val="en-US"/>
        </w:rPr>
      </w:pPr>
      <w:r>
        <w:rPr>
          <w:rFonts w:ascii="Cambria Math" w:hAnsi="Cambria Math" w:cs="Cambria Math"/>
          <w:lang w:val="en-US"/>
        </w:rPr>
        <w:t>References</w:t>
      </w:r>
    </w:p>
    <w:p w14:paraId="283D72CC" w14:textId="77777777" w:rsidR="00411F54" w:rsidRDefault="00411F54" w:rsidP="0076043C">
      <w:pPr>
        <w:jc w:val="both"/>
        <w:rPr>
          <w:rFonts w:ascii="Cambria Math" w:hAnsi="Cambria Math" w:cs="Cambria Math"/>
          <w:lang w:val="en-US"/>
        </w:rPr>
      </w:pPr>
    </w:p>
    <w:p w14:paraId="5869C384" w14:textId="77777777" w:rsidR="00544FDC" w:rsidRPr="00544FDC" w:rsidRDefault="00411F54" w:rsidP="0076043C">
      <w:pPr>
        <w:pStyle w:val="Bibliography"/>
        <w:jc w:val="both"/>
        <w:rPr>
          <w:rFonts w:ascii="Times New Roman" w:hAnsi="Times New Roman"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544FDC" w:rsidRPr="00544FDC">
        <w:rPr>
          <w:rFonts w:ascii="Times New Roman" w:hAnsi="Times New Roman" w:cs="Times New Roman"/>
          <w:lang w:val="en-US"/>
        </w:rPr>
        <w:t>1.</w:t>
      </w:r>
      <w:r w:rsidR="00544FDC" w:rsidRPr="00544FDC">
        <w:rPr>
          <w:rFonts w:ascii="Times New Roman" w:hAnsi="Times New Roman" w:cs="Times New Roman"/>
          <w:lang w:val="en-US"/>
        </w:rPr>
        <w:tab/>
        <w:t xml:space="preserve">Rougemont, Q. &amp; Bernatchez, L. The demographic history of Atlantic salmon ( </w:t>
      </w:r>
      <w:r w:rsidR="00544FDC" w:rsidRPr="00544FDC">
        <w:rPr>
          <w:rFonts w:ascii="Times New Roman" w:hAnsi="Times New Roman" w:cs="Times New Roman"/>
          <w:i/>
          <w:iCs/>
          <w:lang w:val="en-US"/>
        </w:rPr>
        <w:t>Salmo salar</w:t>
      </w:r>
      <w:r w:rsidR="00544FDC" w:rsidRPr="00544FDC">
        <w:rPr>
          <w:rFonts w:ascii="Times New Roman" w:hAnsi="Times New Roman" w:cs="Times New Roman"/>
          <w:lang w:val="en-US"/>
        </w:rPr>
        <w:t xml:space="preserve"> ) across its distribution range reconstructed from approximate Bayesian computations*: ATLANTIC SALMON HISTORY AND LINKED SELECTION. </w:t>
      </w:r>
      <w:r w:rsidR="00544FDC" w:rsidRPr="00544FDC">
        <w:rPr>
          <w:rFonts w:ascii="Times New Roman" w:hAnsi="Times New Roman" w:cs="Times New Roman"/>
          <w:i/>
          <w:iCs/>
          <w:lang w:val="en-US"/>
        </w:rPr>
        <w:t>Evolution</w:t>
      </w:r>
      <w:r w:rsidR="00544FDC" w:rsidRPr="00544FDC">
        <w:rPr>
          <w:rFonts w:ascii="Times New Roman" w:hAnsi="Times New Roman" w:cs="Times New Roman"/>
          <w:lang w:val="en-US"/>
        </w:rPr>
        <w:t xml:space="preserve"> </w:t>
      </w:r>
      <w:r w:rsidR="00544FDC" w:rsidRPr="00544FDC">
        <w:rPr>
          <w:rFonts w:ascii="Times New Roman" w:hAnsi="Times New Roman" w:cs="Times New Roman"/>
          <w:b/>
          <w:bCs/>
          <w:lang w:val="en-US"/>
        </w:rPr>
        <w:t>72</w:t>
      </w:r>
      <w:r w:rsidR="00544FDC" w:rsidRPr="00544FDC">
        <w:rPr>
          <w:rFonts w:ascii="Times New Roman" w:hAnsi="Times New Roman" w:cs="Times New Roman"/>
          <w:lang w:val="en-US"/>
        </w:rPr>
        <w:t>, 1261–1277 (2018).</w:t>
      </w:r>
    </w:p>
    <w:p w14:paraId="6C7E7CC3" w14:textId="77777777" w:rsidR="00544FDC" w:rsidRPr="00544FDC" w:rsidRDefault="00544FDC" w:rsidP="0076043C">
      <w:pPr>
        <w:pStyle w:val="Bibliography"/>
        <w:jc w:val="both"/>
        <w:rPr>
          <w:rFonts w:ascii="Times New Roman" w:hAnsi="Times New Roman" w:cs="Times New Roman"/>
        </w:rPr>
      </w:pPr>
      <w:r w:rsidRPr="00544FDC">
        <w:rPr>
          <w:rFonts w:ascii="Times New Roman" w:hAnsi="Times New Roman" w:cs="Times New Roman"/>
          <w:lang w:val="en-US"/>
        </w:rPr>
        <w:t>2.</w:t>
      </w:r>
      <w:r w:rsidRPr="00544FDC">
        <w:rPr>
          <w:rFonts w:ascii="Times New Roman" w:hAnsi="Times New Roman" w:cs="Times New Roman"/>
          <w:lang w:val="en-US"/>
        </w:rPr>
        <w:tab/>
        <w:t xml:space="preserve">Moreno-Mayar, J. V. </w:t>
      </w:r>
      <w:r w:rsidRPr="00544FDC">
        <w:rPr>
          <w:rFonts w:ascii="Times New Roman" w:hAnsi="Times New Roman" w:cs="Times New Roman"/>
          <w:i/>
          <w:iCs/>
          <w:lang w:val="en-US"/>
        </w:rPr>
        <w:t>et al.</w:t>
      </w:r>
      <w:r w:rsidRPr="00544FDC">
        <w:rPr>
          <w:rFonts w:ascii="Times New Roman" w:hAnsi="Times New Roman" w:cs="Times New Roman"/>
          <w:lang w:val="en-US"/>
        </w:rPr>
        <w:t xml:space="preserve"> Early human dispersals within the Americas. </w:t>
      </w:r>
      <w:r w:rsidRPr="00544FDC">
        <w:rPr>
          <w:rFonts w:ascii="Times New Roman" w:hAnsi="Times New Roman" w:cs="Times New Roman"/>
          <w:i/>
          <w:iCs/>
        </w:rPr>
        <w:t>Science</w:t>
      </w:r>
      <w:r w:rsidRPr="00544FDC">
        <w:rPr>
          <w:rFonts w:ascii="Times New Roman" w:hAnsi="Times New Roman" w:cs="Times New Roman"/>
        </w:rPr>
        <w:t xml:space="preserve"> </w:t>
      </w:r>
      <w:r w:rsidRPr="00544FDC">
        <w:rPr>
          <w:rFonts w:ascii="Times New Roman" w:hAnsi="Times New Roman" w:cs="Times New Roman"/>
          <w:b/>
          <w:bCs/>
        </w:rPr>
        <w:t>362</w:t>
      </w:r>
      <w:r w:rsidRPr="00544FDC">
        <w:rPr>
          <w:rFonts w:ascii="Times New Roman" w:hAnsi="Times New Roman" w:cs="Times New Roman"/>
        </w:rPr>
        <w:t>, eaav2621 (2018).</w:t>
      </w:r>
    </w:p>
    <w:p w14:paraId="4B852E90" w14:textId="77777777" w:rsidR="00411F54" w:rsidRDefault="00411F54" w:rsidP="0076043C">
      <w:pPr>
        <w:jc w:val="both"/>
        <w:rPr>
          <w:rFonts w:ascii="Cambria Math" w:hAnsi="Cambria Math" w:cs="Cambria Math"/>
          <w:lang w:val="en-US"/>
        </w:rPr>
      </w:pPr>
      <w:r>
        <w:rPr>
          <w:rFonts w:ascii="Cambria Math" w:hAnsi="Cambria Math" w:cs="Cambria Math"/>
          <w:lang w:val="en-US"/>
        </w:rPr>
        <w:fldChar w:fldCharType="end"/>
      </w:r>
    </w:p>
    <w:p w14:paraId="4F582F8A" w14:textId="77777777" w:rsidR="00601971" w:rsidRDefault="00601971" w:rsidP="0076043C">
      <w:pPr>
        <w:jc w:val="both"/>
        <w:rPr>
          <w:rFonts w:ascii="Cambria Math" w:hAnsi="Cambria Math" w:cs="Cambria Math"/>
          <w:lang w:val="en-US"/>
        </w:rPr>
      </w:pPr>
    </w:p>
    <w:p w14:paraId="0524AA30" w14:textId="77777777" w:rsidR="00601971" w:rsidRDefault="00601971" w:rsidP="0076043C">
      <w:pPr>
        <w:jc w:val="both"/>
        <w:rPr>
          <w:rFonts w:ascii="Cambria Math" w:hAnsi="Cambria Math" w:cs="Cambria Math"/>
          <w:lang w:val="en-US"/>
        </w:rPr>
      </w:pPr>
    </w:p>
    <w:p w14:paraId="6AA199E0" w14:textId="77777777" w:rsidR="00601971" w:rsidRDefault="00601971" w:rsidP="0076043C">
      <w:pPr>
        <w:jc w:val="both"/>
        <w:rPr>
          <w:rFonts w:ascii="Cambria Math" w:hAnsi="Cambria Math" w:cs="Cambria Math"/>
          <w:lang w:val="en-US"/>
        </w:rPr>
      </w:pPr>
    </w:p>
    <w:p w14:paraId="5499072E" w14:textId="77777777" w:rsidR="00CC5A86" w:rsidRDefault="00CC5A86" w:rsidP="0076043C">
      <w:pPr>
        <w:jc w:val="both"/>
        <w:rPr>
          <w:rFonts w:ascii="Cambria Math" w:hAnsi="Cambria Math" w:cs="Cambria Math"/>
          <w:lang w:val="en-US"/>
        </w:rPr>
      </w:pPr>
    </w:p>
    <w:p w14:paraId="0DB563A1" w14:textId="77777777" w:rsidR="006D0580" w:rsidRDefault="006D0580" w:rsidP="0076043C">
      <w:pPr>
        <w:jc w:val="both"/>
        <w:rPr>
          <w:rFonts w:ascii="Cambria Math" w:hAnsi="Cambria Math" w:cs="Cambria Math"/>
          <w:lang w:val="en-US"/>
        </w:rPr>
      </w:pPr>
    </w:p>
    <w:p w14:paraId="02BBCAE5" w14:textId="77777777" w:rsidR="00FF47B3" w:rsidRPr="00C806BE" w:rsidRDefault="00FF47B3" w:rsidP="0076043C">
      <w:pPr>
        <w:jc w:val="both"/>
        <w:rPr>
          <w:b/>
          <w:lang w:val="en-US"/>
        </w:rPr>
      </w:pPr>
    </w:p>
    <w:sectPr w:rsidR="00FF47B3" w:rsidRPr="00C806BE" w:rsidSect="0085523B">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10T06:46:00Z" w:initials="CPM">
    <w:p w14:paraId="338E48AB" w14:textId="34BD5CB6" w:rsidR="005B3929" w:rsidRDefault="005B3929">
      <w:pPr>
        <w:pStyle w:val="CommentText"/>
      </w:pPr>
      <w:r>
        <w:rPr>
          <w:rStyle w:val="CommentReference"/>
        </w:rPr>
        <w:annotationRef/>
      </w:r>
      <w:proofErr w:type="spellStart"/>
      <w:r>
        <w:t>When</w:t>
      </w:r>
      <w:proofErr w:type="spellEnd"/>
      <w:r>
        <w:t xml:space="preserve"> </w:t>
      </w:r>
      <w:proofErr w:type="spellStart"/>
      <w:r>
        <w:t>writing</w:t>
      </w:r>
      <w:proofErr w:type="spellEnd"/>
      <w:r>
        <w:t xml:space="preserve"> use </w:t>
      </w:r>
      <w:proofErr w:type="spellStart"/>
      <w:r>
        <w:t>very</w:t>
      </w:r>
      <w:proofErr w:type="spellEnd"/>
      <w:r>
        <w:t xml:space="preserve"> </w:t>
      </w:r>
      <w:proofErr w:type="spellStart"/>
      <w:r>
        <w:t>direct</w:t>
      </w:r>
      <w:proofErr w:type="spellEnd"/>
      <w:r>
        <w:t xml:space="preserve"> </w:t>
      </w:r>
      <w:proofErr w:type="spellStart"/>
      <w:r>
        <w:t>language</w:t>
      </w:r>
      <w:proofErr w:type="spellEnd"/>
      <w:r>
        <w:t xml:space="preserve">, </w:t>
      </w:r>
      <w:proofErr w:type="spellStart"/>
      <w:r>
        <w:t>fewer</w:t>
      </w:r>
      <w:proofErr w:type="spellEnd"/>
      <w:r>
        <w:t xml:space="preserve"> </w:t>
      </w:r>
      <w:proofErr w:type="spellStart"/>
      <w:r>
        <w:t>words</w:t>
      </w:r>
      <w:proofErr w:type="spellEnd"/>
      <w:r>
        <w:t xml:space="preserve"> and </w:t>
      </w:r>
      <w:proofErr w:type="spellStart"/>
      <w:r>
        <w:t>also</w:t>
      </w:r>
      <w:proofErr w:type="spellEnd"/>
      <w:r>
        <w:t xml:space="preserve"> </w:t>
      </w:r>
      <w:proofErr w:type="spellStart"/>
      <w:r>
        <w:t>shorter</w:t>
      </w:r>
      <w:proofErr w:type="spellEnd"/>
      <w:r>
        <w:t xml:space="preserve"> </w:t>
      </w:r>
      <w:proofErr w:type="spellStart"/>
      <w:r>
        <w:t>ones</w:t>
      </w:r>
      <w:proofErr w:type="spellEnd"/>
      <w:r>
        <w:t xml:space="preserve">. </w:t>
      </w:r>
      <w:proofErr w:type="spellStart"/>
      <w:r>
        <w:t>Avoid</w:t>
      </w:r>
      <w:proofErr w:type="spellEnd"/>
      <w:r>
        <w:t xml:space="preserve"> </w:t>
      </w:r>
      <w:proofErr w:type="spellStart"/>
      <w:r>
        <w:t>repetitions</w:t>
      </w:r>
      <w:proofErr w:type="spellEnd"/>
      <w:r>
        <w:t xml:space="preserve"> and </w:t>
      </w:r>
      <w:proofErr w:type="spellStart"/>
      <w:r>
        <w:t>decrease</w:t>
      </w:r>
      <w:proofErr w:type="spellEnd"/>
      <w:r>
        <w:t xml:space="preserve"> jargón.</w:t>
      </w:r>
    </w:p>
  </w:comment>
  <w:comment w:id="2" w:author="Carlos Prada Montoya" w:date="2019-02-10T06:30:00Z" w:initials="CPM">
    <w:p w14:paraId="5D7A4309" w14:textId="32C9B02D" w:rsidR="00717ED8" w:rsidRDefault="00717ED8">
      <w:pPr>
        <w:pStyle w:val="CommentText"/>
      </w:pPr>
      <w:r>
        <w:rPr>
          <w:rStyle w:val="CommentReference"/>
        </w:rPr>
        <w:annotationRef/>
      </w:r>
      <w:proofErr w:type="spellStart"/>
      <w:r>
        <w:t>This</w:t>
      </w:r>
      <w:proofErr w:type="spellEnd"/>
      <w:r>
        <w:t xml:space="preserve"> Word </w:t>
      </w:r>
      <w:proofErr w:type="spellStart"/>
      <w:r>
        <w:t>detracts</w:t>
      </w:r>
      <w:proofErr w:type="spellEnd"/>
      <w:r>
        <w:t xml:space="preserve"> </w:t>
      </w:r>
      <w:proofErr w:type="spellStart"/>
      <w:r>
        <w:t>the</w:t>
      </w:r>
      <w:proofErr w:type="spellEnd"/>
      <w:r>
        <w:t xml:space="preserve"> </w:t>
      </w:r>
      <w:proofErr w:type="spellStart"/>
      <w:r>
        <w:t>reader</w:t>
      </w:r>
      <w:proofErr w:type="spellEnd"/>
      <w:r>
        <w:t xml:space="preserve"> </w:t>
      </w:r>
      <w:proofErr w:type="spellStart"/>
      <w:r>
        <w:t>from</w:t>
      </w:r>
      <w:proofErr w:type="spellEnd"/>
      <w:r>
        <w:t xml:space="preserve"> </w:t>
      </w:r>
      <w:proofErr w:type="spellStart"/>
      <w:r>
        <w:t>main</w:t>
      </w:r>
      <w:proofErr w:type="spellEnd"/>
      <w:r>
        <w:t xml:space="preserve"> </w:t>
      </w:r>
      <w:proofErr w:type="spellStart"/>
      <w:r>
        <w:t>aim</w:t>
      </w:r>
      <w:proofErr w:type="spellEnd"/>
      <w:r>
        <w:t xml:space="preserve"> </w:t>
      </w:r>
      <w:proofErr w:type="spellStart"/>
      <w:r>
        <w:t>that</w:t>
      </w:r>
      <w:proofErr w:type="spellEnd"/>
      <w:r>
        <w:t xml:space="preserve"> </w:t>
      </w:r>
      <w:proofErr w:type="spellStart"/>
      <w:r>
        <w:t>is</w:t>
      </w:r>
      <w:proofErr w:type="spellEnd"/>
      <w:r>
        <w:t xml:space="preserve"> “</w:t>
      </w:r>
      <w:proofErr w:type="spellStart"/>
      <w:r>
        <w:t>variation</w:t>
      </w:r>
      <w:proofErr w:type="spellEnd"/>
      <w:r>
        <w:t>”</w:t>
      </w:r>
    </w:p>
  </w:comment>
  <w:comment w:id="5" w:author="Carlos Prada Montoya" w:date="2019-02-10T06:32:00Z" w:initials="CPM">
    <w:p w14:paraId="7E596638" w14:textId="35873AE5" w:rsidR="00717ED8" w:rsidRDefault="00717ED8">
      <w:pPr>
        <w:pStyle w:val="CommentText"/>
      </w:pPr>
      <w:r>
        <w:rPr>
          <w:rStyle w:val="CommentReference"/>
        </w:rPr>
        <w:annotationRef/>
      </w:r>
      <w:proofErr w:type="spellStart"/>
      <w:r>
        <w:t>Adding</w:t>
      </w:r>
      <w:proofErr w:type="spellEnd"/>
      <w:r>
        <w:t xml:space="preserve"> jargón </w:t>
      </w:r>
      <w:proofErr w:type="spellStart"/>
      <w:r>
        <w:t>decreases</w:t>
      </w:r>
      <w:proofErr w:type="spellEnd"/>
      <w:r>
        <w:t xml:space="preserve"> </w:t>
      </w:r>
      <w:proofErr w:type="spellStart"/>
      <w:r>
        <w:t>the</w:t>
      </w:r>
      <w:proofErr w:type="spellEnd"/>
      <w:r>
        <w:t xml:space="preserve"> </w:t>
      </w:r>
      <w:proofErr w:type="spellStart"/>
      <w:r>
        <w:t>ability</w:t>
      </w:r>
      <w:proofErr w:type="spellEnd"/>
      <w:r>
        <w:t xml:space="preserve"> to </w:t>
      </w:r>
      <w:proofErr w:type="spellStart"/>
      <w:r>
        <w:t>communicate</w:t>
      </w:r>
      <w:proofErr w:type="spellEnd"/>
      <w:r>
        <w:t xml:space="preserve">. Use simple </w:t>
      </w:r>
      <w:proofErr w:type="spellStart"/>
      <w:r>
        <w:t>languje</w:t>
      </w:r>
      <w:proofErr w:type="spellEnd"/>
      <w:r>
        <w:t xml:space="preserve"> to </w:t>
      </w:r>
      <w:proofErr w:type="spellStart"/>
      <w:r>
        <w:t>the</w:t>
      </w:r>
      <w:proofErr w:type="spellEnd"/>
      <w:r>
        <w:t xml:space="preserve"> </w:t>
      </w:r>
      <w:proofErr w:type="spellStart"/>
      <w:r>
        <w:t>best</w:t>
      </w:r>
      <w:proofErr w:type="spellEnd"/>
      <w:r>
        <w:t xml:space="preserve"> </w:t>
      </w:r>
      <w:proofErr w:type="spellStart"/>
      <w:r>
        <w:t>possible</w:t>
      </w:r>
      <w:proofErr w:type="spellEnd"/>
    </w:p>
  </w:comment>
  <w:comment w:id="7" w:author="Carlos Prada Montoya" w:date="2019-02-10T06:35:00Z" w:initials="CPM">
    <w:p w14:paraId="25AA4B16" w14:textId="5BB58CD4" w:rsidR="000A3B2D" w:rsidRDefault="000A3B2D">
      <w:pPr>
        <w:pStyle w:val="CommentText"/>
      </w:pPr>
      <w:r>
        <w:rPr>
          <w:rStyle w:val="CommentReference"/>
        </w:rPr>
        <w:annotationRef/>
      </w:r>
      <w:proofErr w:type="spellStart"/>
      <w:r>
        <w:t>This</w:t>
      </w:r>
      <w:proofErr w:type="spellEnd"/>
      <w:r>
        <w:t xml:space="preserve"> </w:t>
      </w:r>
      <w:proofErr w:type="spellStart"/>
      <w:r>
        <w:t>is</w:t>
      </w:r>
      <w:proofErr w:type="spellEnd"/>
      <w:r>
        <w:t xml:space="preserve"> </w:t>
      </w:r>
      <w:proofErr w:type="spellStart"/>
      <w:r>
        <w:t>an</w:t>
      </w:r>
      <w:proofErr w:type="spellEnd"/>
      <w:r>
        <w:t xml:space="preserve"> </w:t>
      </w:r>
      <w:proofErr w:type="spellStart"/>
      <w:r>
        <w:t>unclear</w:t>
      </w:r>
      <w:proofErr w:type="spellEnd"/>
      <w:r>
        <w:t xml:space="preserve"> </w:t>
      </w:r>
      <w:proofErr w:type="spellStart"/>
      <w:r>
        <w:t>sentence</w:t>
      </w:r>
      <w:proofErr w:type="spellEnd"/>
    </w:p>
  </w:comment>
  <w:comment w:id="30" w:author="Carlos Prada Montoya" w:date="2019-02-10T06:43:00Z" w:initials="CPM">
    <w:p w14:paraId="3B25F981" w14:textId="79163C51" w:rsidR="005B3929" w:rsidRDefault="005B3929">
      <w:pPr>
        <w:pStyle w:val="CommentText"/>
      </w:pPr>
      <w:r>
        <w:rPr>
          <w:rStyle w:val="CommentReference"/>
        </w:rPr>
        <w:annotationRef/>
      </w:r>
      <w:proofErr w:type="spellStart"/>
      <w:r>
        <w:t>Usually</w:t>
      </w:r>
      <w:proofErr w:type="spellEnd"/>
      <w:r>
        <w:t xml:space="preserve"> </w:t>
      </w:r>
      <w:proofErr w:type="spellStart"/>
      <w:r>
        <w:t>english</w:t>
      </w:r>
      <w:proofErr w:type="spellEnd"/>
      <w:r>
        <w:t xml:space="preserve"> </w:t>
      </w:r>
      <w:proofErr w:type="spellStart"/>
      <w:r>
        <w:t>speakers</w:t>
      </w:r>
      <w:proofErr w:type="spellEnd"/>
      <w:r>
        <w:t xml:space="preserve"> use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after</w:t>
      </w:r>
      <w:proofErr w:type="spellEnd"/>
      <w:r>
        <w:t xml:space="preserve"> </w:t>
      </w:r>
      <w:proofErr w:type="spellStart"/>
      <w:r>
        <w:t>they</w:t>
      </w:r>
      <w:proofErr w:type="spellEnd"/>
      <w:r>
        <w:t xml:space="preserve"> </w:t>
      </w:r>
      <w:proofErr w:type="spellStart"/>
      <w:r>
        <w:t>have</w:t>
      </w:r>
      <w:proofErr w:type="spellEnd"/>
      <w:r>
        <w:t xml:space="preserve"> </w:t>
      </w:r>
      <w:proofErr w:type="spellStart"/>
      <w:r>
        <w:t>used</w:t>
      </w:r>
      <w:proofErr w:type="spellEnd"/>
      <w:r>
        <w:t xml:space="preserve"> “</w:t>
      </w:r>
      <w:proofErr w:type="spellStart"/>
      <w:r>
        <w:t>On</w:t>
      </w:r>
      <w:proofErr w:type="spellEnd"/>
      <w:r>
        <w:t xml:space="preserve"> </w:t>
      </w:r>
      <w:proofErr w:type="spellStart"/>
      <w:r>
        <w:t>one</w:t>
      </w:r>
      <w:proofErr w:type="spellEnd"/>
      <w:r>
        <w:t xml:space="preserve"> </w:t>
      </w:r>
      <w:proofErr w:type="spellStart"/>
      <w:r>
        <w:t>hand</w:t>
      </w:r>
      <w:proofErr w:type="spellEnd"/>
      <w:r>
        <w:t xml:space="preserve">”. In </w:t>
      </w:r>
      <w:proofErr w:type="spellStart"/>
      <w:r>
        <w:t>this</w:t>
      </w:r>
      <w:proofErr w:type="spellEnd"/>
      <w:r>
        <w:t xml:space="preserve"> case I </w:t>
      </w:r>
      <w:proofErr w:type="spellStart"/>
      <w:r>
        <w:t>will</w:t>
      </w:r>
      <w:proofErr w:type="spellEnd"/>
      <w:r>
        <w:t xml:space="preserve"> use “</w:t>
      </w:r>
      <w:proofErr w:type="spellStart"/>
      <w:r>
        <w:t>conversely</w:t>
      </w:r>
      <w:proofErr w:type="spellEnd"/>
      <w:r>
        <w:t>”</w:t>
      </w:r>
    </w:p>
  </w:comment>
  <w:comment w:id="36" w:author="Carlos Prada Montoya" w:date="2019-02-10T06:47:00Z" w:initials="CPM">
    <w:p w14:paraId="462E1BBF" w14:textId="67C64731" w:rsidR="005B3929" w:rsidRDefault="005B3929">
      <w:pPr>
        <w:pStyle w:val="CommentText"/>
      </w:pPr>
      <w:r>
        <w:rPr>
          <w:rStyle w:val="CommentReference"/>
        </w:rPr>
        <w:annotationRef/>
      </w:r>
      <w:r>
        <w:t>b</w:t>
      </w:r>
    </w:p>
  </w:comment>
  <w:comment w:id="37" w:author="Carlos Prada Montoya" w:date="2019-02-10T06:48:00Z" w:initials="CPM">
    <w:p w14:paraId="3D5B8BB0" w14:textId="16B8016F" w:rsidR="005B3929" w:rsidRDefault="005B3929">
      <w:pPr>
        <w:pStyle w:val="CommentText"/>
      </w:pPr>
      <w:r>
        <w:rPr>
          <w:rStyle w:val="CommentReference"/>
        </w:rPr>
        <w:annotationRef/>
      </w:r>
      <w:r>
        <w:t xml:space="preserve">be </w:t>
      </w:r>
      <w:proofErr w:type="spellStart"/>
      <w:r>
        <w:t>specific</w:t>
      </w:r>
      <w:proofErr w:type="spellEnd"/>
      <w:r w:rsidR="006A70B8">
        <w:t xml:space="preserve">, </w:t>
      </w:r>
      <w:proofErr w:type="spellStart"/>
      <w:r w:rsidR="006A70B8">
        <w:t>if</w:t>
      </w:r>
      <w:proofErr w:type="spellEnd"/>
      <w:r w:rsidR="006A70B8">
        <w:t xml:space="preserve"> </w:t>
      </w:r>
      <w:proofErr w:type="spellStart"/>
      <w:r w:rsidR="006A70B8">
        <w:t>it</w:t>
      </w:r>
      <w:proofErr w:type="spellEnd"/>
      <w:r w:rsidR="006A70B8">
        <w:t xml:space="preserve"> </w:t>
      </w:r>
      <w:proofErr w:type="spellStart"/>
      <w:r w:rsidR="006A70B8">
        <w:t>is</w:t>
      </w:r>
      <w:proofErr w:type="spellEnd"/>
      <w:r w:rsidR="006A70B8">
        <w:t xml:space="preserve"> DNA </w:t>
      </w:r>
      <w:proofErr w:type="spellStart"/>
      <w:r w:rsidR="006A70B8">
        <w:t>say</w:t>
      </w:r>
      <w:proofErr w:type="spellEnd"/>
      <w:r w:rsidR="006A70B8">
        <w:t xml:space="preserve"> DNA</w:t>
      </w:r>
    </w:p>
  </w:comment>
  <w:comment w:id="42" w:author="Carlos Prada Montoya" w:date="2019-02-10T06:49:00Z" w:initials="CPM">
    <w:p w14:paraId="523A9D13" w14:textId="71265E65" w:rsidR="0003003A" w:rsidRDefault="0003003A">
      <w:pPr>
        <w:pStyle w:val="CommentText"/>
      </w:pPr>
      <w:r>
        <w:rPr>
          <w:rStyle w:val="CommentReference"/>
        </w:rPr>
        <w:annotationRef/>
      </w:r>
      <w:proofErr w:type="gramStart"/>
      <w:r>
        <w:t>VAGUE, CROSS VALIDATE WITH OTHER GENETIC DATA OR WITH OTHER NON-GENETIC DATA?</w:t>
      </w:r>
      <w:proofErr w:type="gramEnd"/>
    </w:p>
  </w:comment>
  <w:comment w:id="45" w:author="Carlos Prada Montoya" w:date="2019-02-10T06:51:00Z" w:initials="CPM">
    <w:p w14:paraId="5AAE5270" w14:textId="14D17CD2" w:rsidR="00D82F96" w:rsidRDefault="00D82F96">
      <w:pPr>
        <w:pStyle w:val="CommentText"/>
      </w:pPr>
      <w:r>
        <w:rPr>
          <w:rStyle w:val="CommentReference"/>
        </w:rPr>
        <w:annotationRef/>
      </w:r>
      <w:proofErr w:type="spellStart"/>
      <w:r>
        <w:t>Need</w:t>
      </w:r>
      <w:proofErr w:type="spellEnd"/>
      <w:r>
        <w:t xml:space="preserve"> a </w:t>
      </w:r>
      <w:proofErr w:type="spellStart"/>
      <w:r>
        <w:t>nicer</w:t>
      </w:r>
      <w:proofErr w:type="spellEnd"/>
      <w:r>
        <w:t xml:space="preserve"> </w:t>
      </w:r>
      <w:proofErr w:type="spellStart"/>
      <w:r>
        <w:t>transition</w:t>
      </w:r>
      <w:proofErr w:type="spellEnd"/>
      <w:r>
        <w:t xml:space="preserve"> </w:t>
      </w:r>
      <w:proofErr w:type="spellStart"/>
      <w:r>
        <w:t>from</w:t>
      </w:r>
      <w:proofErr w:type="spellEnd"/>
      <w:r>
        <w:t xml:space="preserve"> </w:t>
      </w:r>
      <w:proofErr w:type="spellStart"/>
      <w:r>
        <w:t>previous</w:t>
      </w:r>
      <w:proofErr w:type="spellEnd"/>
      <w:r>
        <w:t xml:space="preserve"> </w:t>
      </w:r>
      <w:proofErr w:type="spellStart"/>
      <w:r>
        <w:t>paragraph</w:t>
      </w:r>
      <w:proofErr w:type="spellEnd"/>
    </w:p>
  </w:comment>
  <w:comment w:id="53" w:author="Carlos Prada Montoya" w:date="2019-02-10T06:54:00Z" w:initials="CPM">
    <w:p w14:paraId="19C6B16B" w14:textId="53C62210" w:rsidR="00D82F96" w:rsidRDefault="00D82F96">
      <w:pPr>
        <w:pStyle w:val="CommentText"/>
      </w:pPr>
      <w:r>
        <w:rPr>
          <w:rStyle w:val="CommentReference"/>
        </w:rPr>
        <w:annotationRef/>
      </w:r>
      <w:proofErr w:type="spellStart"/>
      <w:r>
        <w:t>From</w:t>
      </w:r>
      <w:proofErr w:type="spellEnd"/>
      <w:r>
        <w:t xml:space="preserve"> </w:t>
      </w:r>
      <w:proofErr w:type="spellStart"/>
      <w:r>
        <w:t>what</w:t>
      </w:r>
      <w:proofErr w:type="spellEnd"/>
      <w:r>
        <w:t>?</w:t>
      </w:r>
    </w:p>
  </w:comment>
  <w:comment w:id="54" w:author="Carlos Prada Montoya" w:date="2019-02-10T06:54:00Z" w:initials="CPM">
    <w:p w14:paraId="7315B2AD" w14:textId="53572184" w:rsidR="00D82F96" w:rsidRDefault="00D82F96">
      <w:pPr>
        <w:pStyle w:val="CommentText"/>
      </w:pPr>
      <w:r>
        <w:rPr>
          <w:rStyle w:val="CommentReference"/>
        </w:rPr>
        <w:annotationRef/>
      </w:r>
      <w:proofErr w:type="spellStart"/>
      <w:r>
        <w:t>Maybe</w:t>
      </w:r>
      <w:proofErr w:type="spellEnd"/>
      <w:r>
        <w:t xml:space="preserve"> </w:t>
      </w:r>
      <w:proofErr w:type="spellStart"/>
      <w:r>
        <w:t>after</w:t>
      </w:r>
      <w:proofErr w:type="spellEnd"/>
      <w:r>
        <w:t xml:space="preserve"> </w:t>
      </w:r>
      <w:proofErr w:type="spellStart"/>
      <w:r>
        <w:t>glaciations</w:t>
      </w:r>
      <w:proofErr w:type="spellEnd"/>
      <w:r>
        <w:t xml:space="preserve"> </w:t>
      </w:r>
      <w:proofErr w:type="spellStart"/>
      <w:r>
        <w:t>ended</w:t>
      </w:r>
      <w:proofErr w:type="spellEnd"/>
      <w:r>
        <w:t>?</w:t>
      </w:r>
    </w:p>
  </w:comment>
  <w:comment w:id="58" w:author="Carlos Prada Montoya" w:date="2019-02-10T06:57:00Z" w:initials="CPM">
    <w:p w14:paraId="4668D91F" w14:textId="5AA1A073" w:rsidR="00D82F96" w:rsidRDefault="00D82F96">
      <w:pPr>
        <w:pStyle w:val="CommentText"/>
      </w:pPr>
      <w:r>
        <w:rPr>
          <w:rStyle w:val="CommentReference"/>
        </w:rPr>
        <w:annotationRef/>
      </w:r>
      <w:proofErr w:type="spellStart"/>
      <w:r>
        <w:t>This</w:t>
      </w:r>
      <w:proofErr w:type="spellEnd"/>
      <w:r>
        <w:t xml:space="preserve"> </w:t>
      </w:r>
      <w:proofErr w:type="spellStart"/>
      <w:r>
        <w:t>needs</w:t>
      </w:r>
      <w:proofErr w:type="spellEnd"/>
      <w:r>
        <w:t xml:space="preserve"> to be </w:t>
      </w:r>
      <w:proofErr w:type="spellStart"/>
      <w:r>
        <w:t>another</w:t>
      </w:r>
      <w:proofErr w:type="spellEnd"/>
      <w:r>
        <w:t xml:space="preserve"> idea </w:t>
      </w:r>
      <w:proofErr w:type="spellStart"/>
      <w:r>
        <w:t>because</w:t>
      </w:r>
      <w:proofErr w:type="spellEnd"/>
      <w:r>
        <w:t xml:space="preserve"> </w:t>
      </w:r>
      <w:proofErr w:type="spellStart"/>
      <w:r>
        <w:t>y</w:t>
      </w:r>
      <w:r w:rsidR="00F144D6">
        <w:rPr>
          <w:noProof/>
        </w:rPr>
        <w:t>o</w:t>
      </w:r>
      <w:r w:rsidR="00F144D6">
        <w:rPr>
          <w:noProof/>
        </w:rPr>
        <w:t>i</w:t>
      </w:r>
      <w:r w:rsidR="00F144D6">
        <w:rPr>
          <w:noProof/>
        </w:rPr>
        <w:t>n</w:t>
      </w:r>
      <w:r w:rsidR="00F144D6">
        <w:rPr>
          <w:noProof/>
        </w:rPr>
        <w:t>t</w:t>
      </w:r>
      <w:r w:rsidR="00F144D6">
        <w:rPr>
          <w:noProof/>
        </w:rPr>
        <w:t>r</w:t>
      </w:r>
      <w:r w:rsidR="00F144D6">
        <w:rPr>
          <w:noProof/>
        </w:rPr>
        <w:t>o</w:t>
      </w:r>
      <w:r w:rsidR="00F144D6">
        <w:rPr>
          <w:noProof/>
        </w:rPr>
        <w:t>d</w:t>
      </w:r>
      <w:r w:rsidR="00F144D6">
        <w:rPr>
          <w:noProof/>
        </w:rPr>
        <w:t>u</w:t>
      </w:r>
      <w:r w:rsidR="00F144D6">
        <w:rPr>
          <w:noProof/>
        </w:rPr>
        <w:t>c</w:t>
      </w:r>
      <w:r w:rsidR="00F144D6">
        <w:rPr>
          <w:noProof/>
        </w:rPr>
        <w:t>i</w:t>
      </w:r>
      <w:r w:rsidR="00F144D6">
        <w:rPr>
          <w:noProof/>
        </w:rPr>
        <w:t>n</w:t>
      </w:r>
      <w:r w:rsidR="00F144D6">
        <w:rPr>
          <w:noProof/>
        </w:rPr>
        <w:t>g</w:t>
      </w:r>
      <w:proofErr w:type="spellEnd"/>
      <w:r w:rsidR="00F144D6">
        <w:rPr>
          <w:noProof/>
        </w:rPr>
        <w:t xml:space="preserve"> </w:t>
      </w:r>
      <w:r w:rsidR="00F144D6">
        <w:rPr>
          <w:noProof/>
        </w:rPr>
        <w:t>the</w:t>
      </w:r>
      <w:r w:rsidR="00F144D6">
        <w:rPr>
          <w:noProof/>
        </w:rPr>
        <w:t xml:space="preserve"> </w:t>
      </w:r>
      <w:r w:rsidR="00F144D6">
        <w:rPr>
          <w:noProof/>
        </w:rPr>
        <w:t>c</w:t>
      </w:r>
      <w:r w:rsidR="00F144D6">
        <w:rPr>
          <w:noProof/>
        </w:rPr>
        <w:t>o</w:t>
      </w:r>
      <w:r w:rsidR="00F144D6">
        <w:rPr>
          <w:noProof/>
        </w:rPr>
        <w:t>n</w:t>
      </w:r>
      <w:r w:rsidR="00F144D6">
        <w:rPr>
          <w:noProof/>
        </w:rPr>
        <w:t>c</w:t>
      </w:r>
      <w:r w:rsidR="00F144D6">
        <w:rPr>
          <w:noProof/>
        </w:rPr>
        <w:t>e</w:t>
      </w:r>
      <w:r w:rsidR="00F144D6">
        <w:rPr>
          <w:noProof/>
        </w:rPr>
        <w:t>p</w:t>
      </w:r>
      <w:r w:rsidR="00F144D6">
        <w:rPr>
          <w:noProof/>
        </w:rPr>
        <w:t>t</w:t>
      </w:r>
      <w:r w:rsidR="00F144D6">
        <w:rPr>
          <w:noProof/>
        </w:rPr>
        <w:t xml:space="preserve"> </w:t>
      </w:r>
      <w:r w:rsidR="00F144D6">
        <w:rPr>
          <w:noProof/>
        </w:rPr>
        <w:t>o</w:t>
      </w:r>
      <w:r w:rsidR="00F144D6">
        <w:rPr>
          <w:noProof/>
        </w:rPr>
        <w:t>f</w:t>
      </w:r>
      <w:r w:rsidR="00F144D6">
        <w:rPr>
          <w:noProof/>
        </w:rPr>
        <w:t xml:space="preserve"> </w:t>
      </w:r>
      <w:r w:rsidR="00F144D6">
        <w:rPr>
          <w:noProof/>
        </w:rPr>
        <w:t>d</w:t>
      </w:r>
      <w:r w:rsidR="00F144D6">
        <w:rPr>
          <w:noProof/>
        </w:rPr>
        <w:t>i</w:t>
      </w:r>
      <w:r w:rsidR="00F144D6">
        <w:rPr>
          <w:noProof/>
        </w:rPr>
        <w:t>v</w:t>
      </w:r>
      <w:r w:rsidR="00F144D6">
        <w:rPr>
          <w:noProof/>
        </w:rPr>
        <w:t>e</w:t>
      </w:r>
      <w:r w:rsidR="00F144D6">
        <w:rPr>
          <w:noProof/>
        </w:rPr>
        <w:t>r</w:t>
      </w:r>
      <w:r w:rsidR="00F144D6">
        <w:rPr>
          <w:noProof/>
        </w:rPr>
        <w:t>g</w:t>
      </w:r>
      <w:r w:rsidR="00F144D6">
        <w:rPr>
          <w:noProof/>
        </w:rPr>
        <w:t>e</w:t>
      </w:r>
      <w:r w:rsidR="00F144D6">
        <w:rPr>
          <w:noProof/>
        </w:rPr>
        <w:t>n</w:t>
      </w:r>
      <w:r w:rsidR="00F144D6">
        <w:rPr>
          <w:noProof/>
        </w:rPr>
        <w:t>t</w:t>
      </w:r>
      <w:r w:rsidR="00F144D6">
        <w:rPr>
          <w:noProof/>
        </w:rPr>
        <w:t xml:space="preserve"> </w:t>
      </w:r>
      <w:r w:rsidR="00F144D6">
        <w:rPr>
          <w:noProof/>
        </w:rPr>
        <w:t>l</w:t>
      </w:r>
      <w:r w:rsidR="00F144D6">
        <w:rPr>
          <w:noProof/>
        </w:rPr>
        <w:t>o</w:t>
      </w:r>
      <w:r w:rsidR="00F144D6">
        <w:rPr>
          <w:noProof/>
        </w:rPr>
        <w:t>c</w:t>
      </w:r>
      <w:r w:rsidR="00F144D6">
        <w:rPr>
          <w:noProof/>
        </w:rPr>
        <w:t>i</w:t>
      </w:r>
      <w:r w:rsidR="00F144D6">
        <w:rPr>
          <w:noProof/>
        </w:rPr>
        <w:t xml:space="preserve"> </w:t>
      </w:r>
      <w:r w:rsidR="00F144D6">
        <w:rPr>
          <w:noProof/>
        </w:rPr>
        <w:t>t</w:t>
      </w:r>
      <w:r w:rsidR="00F144D6">
        <w:rPr>
          <w:noProof/>
        </w:rPr>
        <w:t>h</w:t>
      </w:r>
      <w:r w:rsidR="00F144D6">
        <w:rPr>
          <w:noProof/>
        </w:rPr>
        <w:t>at</w:t>
      </w:r>
      <w:r w:rsidR="00F144D6">
        <w:rPr>
          <w:noProof/>
        </w:rPr>
        <w:t xml:space="preserve"> </w:t>
      </w:r>
      <w:r w:rsidR="00F144D6">
        <w:rPr>
          <w:noProof/>
        </w:rPr>
        <w:t>t</w:t>
      </w:r>
      <w:r w:rsidR="00F144D6">
        <w:rPr>
          <w:noProof/>
        </w:rPr>
        <w:t>h</w:t>
      </w:r>
      <w:r w:rsidR="00F144D6">
        <w:rPr>
          <w:noProof/>
        </w:rPr>
        <w:t>e</w:t>
      </w:r>
      <w:r w:rsidR="00F144D6">
        <w:rPr>
          <w:noProof/>
        </w:rPr>
        <w:t xml:space="preserve"> </w:t>
      </w:r>
      <w:r w:rsidR="00F144D6">
        <w:rPr>
          <w:noProof/>
        </w:rPr>
        <w:t>r</w:t>
      </w:r>
      <w:r w:rsidR="00F144D6">
        <w:rPr>
          <w:noProof/>
        </w:rPr>
        <w:t>eade</w:t>
      </w:r>
      <w:r w:rsidR="00F144D6">
        <w:rPr>
          <w:noProof/>
        </w:rPr>
        <w:t>r</w:t>
      </w:r>
      <w:r w:rsidR="00F144D6">
        <w:rPr>
          <w:noProof/>
        </w:rPr>
        <w:t xml:space="preserve"> </w:t>
      </w:r>
      <w:r w:rsidR="00F144D6">
        <w:rPr>
          <w:noProof/>
        </w:rPr>
        <w:t>d</w:t>
      </w:r>
      <w:r w:rsidR="00F144D6">
        <w:rPr>
          <w:noProof/>
        </w:rPr>
        <w:t>i</w:t>
      </w:r>
      <w:r w:rsidR="00F144D6">
        <w:rPr>
          <w:noProof/>
        </w:rPr>
        <w:t xml:space="preserve">d </w:t>
      </w:r>
      <w:r w:rsidR="00F144D6">
        <w:rPr>
          <w:noProof/>
        </w:rPr>
        <w:t>n</w:t>
      </w:r>
      <w:r w:rsidR="00F144D6">
        <w:rPr>
          <w:noProof/>
        </w:rPr>
        <w:t>o</w:t>
      </w:r>
      <w:r w:rsidR="00F144D6">
        <w:rPr>
          <w:noProof/>
        </w:rPr>
        <w:t>t</w:t>
      </w:r>
      <w:r w:rsidR="00F144D6">
        <w:rPr>
          <w:noProof/>
        </w:rPr>
        <w:t xml:space="preserve"> </w:t>
      </w:r>
      <w:r w:rsidR="00F144D6">
        <w:rPr>
          <w:noProof/>
        </w:rPr>
        <w:t>ha</w:t>
      </w:r>
      <w:r w:rsidR="00F144D6">
        <w:rPr>
          <w:noProof/>
        </w:rPr>
        <w:t>ve</w:t>
      </w:r>
    </w:p>
  </w:comment>
  <w:comment w:id="60" w:author="Carlos Prada Montoya" w:date="2019-02-10T07:01:00Z" w:initials="CPM">
    <w:p w14:paraId="772A12C5" w14:textId="5DB52261" w:rsidR="00F144D6" w:rsidRDefault="00F144D6">
      <w:pPr>
        <w:pStyle w:val="CommentText"/>
      </w:pPr>
      <w:r>
        <w:rPr>
          <w:rStyle w:val="CommentReference"/>
        </w:rPr>
        <w:annotationRef/>
      </w:r>
      <w:proofErr w:type="spellStart"/>
      <w:r>
        <w:t>This</w:t>
      </w:r>
      <w:proofErr w:type="spellEnd"/>
      <w:r>
        <w:t xml:space="preserve"> </w:t>
      </w:r>
      <w:proofErr w:type="spellStart"/>
      <w:r>
        <w:t>contains</w:t>
      </w:r>
      <w:proofErr w:type="spellEnd"/>
      <w:r>
        <w:t xml:space="preserve"> </w:t>
      </w:r>
      <w:proofErr w:type="spellStart"/>
      <w:r>
        <w:t>almost</w:t>
      </w:r>
      <w:proofErr w:type="spellEnd"/>
      <w:r>
        <w:t xml:space="preserve"> </w:t>
      </w:r>
      <w:proofErr w:type="spellStart"/>
      <w:r>
        <w:t>not</w:t>
      </w:r>
      <w:proofErr w:type="spellEnd"/>
      <w:r>
        <w:t xml:space="preserve"> </w:t>
      </w:r>
      <w:proofErr w:type="spellStart"/>
      <w:r>
        <w:t>info</w:t>
      </w:r>
      <w:proofErr w:type="spellEnd"/>
      <w:r>
        <w:t xml:space="preserve"> </w:t>
      </w:r>
      <w:proofErr w:type="spellStart"/>
      <w:r>
        <w:t>for</w:t>
      </w:r>
      <w:proofErr w:type="spellEnd"/>
      <w:r>
        <w:t xml:space="preserve"> </w:t>
      </w:r>
      <w:proofErr w:type="spellStart"/>
      <w:r>
        <w:t>the</w:t>
      </w:r>
      <w:proofErr w:type="spellEnd"/>
      <w:r>
        <w:t xml:space="preserve"> </w:t>
      </w:r>
      <w:proofErr w:type="spellStart"/>
      <w:r>
        <w:t>discussion</w:t>
      </w:r>
      <w:proofErr w:type="spellEnd"/>
      <w:r>
        <w:t xml:space="preserve">. I </w:t>
      </w:r>
      <w:proofErr w:type="spellStart"/>
      <w:r>
        <w:t>would</w:t>
      </w:r>
      <w:proofErr w:type="spellEnd"/>
      <w:r>
        <w:t xml:space="preserve"> </w:t>
      </w:r>
      <w:proofErr w:type="spellStart"/>
      <w:r>
        <w:t>delete</w:t>
      </w:r>
      <w:proofErr w:type="spellEnd"/>
      <w:r>
        <w:t xml:space="preserve"> </w:t>
      </w:r>
      <w:proofErr w:type="spellStart"/>
      <w:r>
        <w:t>it</w:t>
      </w:r>
      <w:proofErr w:type="spellEnd"/>
    </w:p>
  </w:comment>
  <w:comment w:id="61" w:author="Carlos Prada Montoya" w:date="2019-02-10T07:02:00Z" w:initials="CPM">
    <w:p w14:paraId="32CE4033" w14:textId="77777777" w:rsidR="00F144D6" w:rsidRDefault="00F144D6">
      <w:pPr>
        <w:pStyle w:val="CommentText"/>
      </w:pPr>
      <w:r>
        <w:rPr>
          <w:rStyle w:val="CommentReference"/>
        </w:rPr>
        <w:annotationRef/>
      </w:r>
      <w:proofErr w:type="spellStart"/>
      <w:r>
        <w:t>This</w:t>
      </w:r>
      <w:proofErr w:type="spellEnd"/>
      <w:r>
        <w:t xml:space="preserve"> </w:t>
      </w:r>
      <w:proofErr w:type="spellStart"/>
      <w:r>
        <w:t>is</w:t>
      </w:r>
      <w:proofErr w:type="spellEnd"/>
      <w:r>
        <w:t xml:space="preserve"> more </w:t>
      </w:r>
      <w:proofErr w:type="spellStart"/>
      <w:r>
        <w:t>what</w:t>
      </w:r>
      <w:proofErr w:type="spellEnd"/>
      <w:r>
        <w:t xml:space="preserve"> </w:t>
      </w:r>
      <w:proofErr w:type="spellStart"/>
      <w:r>
        <w:t>we</w:t>
      </w:r>
      <w:proofErr w:type="spellEnd"/>
      <w:r>
        <w:t xml:space="preserve"> </w:t>
      </w:r>
      <w:proofErr w:type="spellStart"/>
      <w:r>
        <w:t>want</w:t>
      </w:r>
      <w:proofErr w:type="spellEnd"/>
      <w:r>
        <w:t xml:space="preserve"> a compare and </w:t>
      </w:r>
      <w:proofErr w:type="spellStart"/>
      <w:r>
        <w:t>contrast</w:t>
      </w:r>
      <w:proofErr w:type="spellEnd"/>
      <w:r>
        <w:t xml:space="preserve"> of </w:t>
      </w:r>
      <w:proofErr w:type="spellStart"/>
      <w:r>
        <w:t>the</w:t>
      </w:r>
      <w:proofErr w:type="spellEnd"/>
      <w:r>
        <w:t xml:space="preserve"> </w:t>
      </w:r>
      <w:proofErr w:type="spellStart"/>
      <w:r>
        <w:t>papers</w:t>
      </w:r>
      <w:proofErr w:type="spellEnd"/>
      <w:r>
        <w:t>.</w:t>
      </w:r>
    </w:p>
    <w:p w14:paraId="282A10D0" w14:textId="77777777" w:rsidR="00F144D6" w:rsidRDefault="00F144D6">
      <w:pPr>
        <w:pStyle w:val="CommentText"/>
      </w:pPr>
    </w:p>
    <w:p w14:paraId="05CC0ED7" w14:textId="77777777" w:rsidR="00F144D6" w:rsidRDefault="00F144D6">
      <w:pPr>
        <w:pStyle w:val="CommentText"/>
      </w:pPr>
    </w:p>
    <w:p w14:paraId="6F970002" w14:textId="77777777" w:rsidR="00F144D6" w:rsidRDefault="00F144D6">
      <w:pPr>
        <w:pStyle w:val="CommentText"/>
      </w:pPr>
    </w:p>
    <w:p w14:paraId="67AAFE03" w14:textId="7A673385" w:rsidR="00F144D6" w:rsidRDefault="00F144D6" w:rsidP="00F144D6">
      <w:pPr>
        <w:pStyle w:val="CommentText"/>
      </w:pPr>
      <w:proofErr w:type="spellStart"/>
      <w:r>
        <w:t>The</w:t>
      </w:r>
      <w:proofErr w:type="spellEnd"/>
      <w:r>
        <w:t xml:space="preserve"> </w:t>
      </w:r>
      <w:proofErr w:type="spellStart"/>
      <w:r>
        <w:t>essay</w:t>
      </w:r>
      <w:proofErr w:type="spellEnd"/>
      <w:r>
        <w:t xml:space="preserve"> </w:t>
      </w:r>
      <w:proofErr w:type="spellStart"/>
      <w:r>
        <w:t>is</w:t>
      </w:r>
      <w:proofErr w:type="spellEnd"/>
      <w:r>
        <w:t xml:space="preserve"> </w:t>
      </w:r>
      <w:proofErr w:type="spellStart"/>
      <w:r>
        <w:t>very</w:t>
      </w:r>
      <w:proofErr w:type="spellEnd"/>
      <w:r>
        <w:t xml:space="preserve"> </w:t>
      </w:r>
      <w:proofErr w:type="spellStart"/>
      <w:r>
        <w:t>good</w:t>
      </w:r>
      <w:proofErr w:type="spellEnd"/>
      <w:r>
        <w:t xml:space="preserve">. </w:t>
      </w:r>
      <w:proofErr w:type="spellStart"/>
      <w:r>
        <w:t>Just</w:t>
      </w:r>
      <w:proofErr w:type="spellEnd"/>
      <w:r>
        <w:t xml:space="preserve"> as I </w:t>
      </w:r>
      <w:proofErr w:type="spellStart"/>
      <w:proofErr w:type="gramStart"/>
      <w:r>
        <w:t>said</w:t>
      </w:r>
      <w:proofErr w:type="spellEnd"/>
      <w:r>
        <w:t xml:space="preserve">  </w:t>
      </w:r>
      <w:proofErr w:type="spellStart"/>
      <w:r>
        <w:t>earlier</w:t>
      </w:r>
      <w:proofErr w:type="spellEnd"/>
      <w:proofErr w:type="gramEnd"/>
      <w:r>
        <w:t xml:space="preserve"> </w:t>
      </w:r>
      <w:proofErr w:type="spellStart"/>
      <w:r>
        <w:t>w</w:t>
      </w:r>
      <w:r>
        <w:t>hen</w:t>
      </w:r>
      <w:proofErr w:type="spellEnd"/>
      <w:r>
        <w:t xml:space="preserve"> </w:t>
      </w:r>
      <w:proofErr w:type="spellStart"/>
      <w:r>
        <w:t>writing</w:t>
      </w:r>
      <w:proofErr w:type="spellEnd"/>
      <w:r>
        <w:t xml:space="preserve"> use </w:t>
      </w:r>
      <w:proofErr w:type="spellStart"/>
      <w:r>
        <w:t>very</w:t>
      </w:r>
      <w:proofErr w:type="spellEnd"/>
      <w:r>
        <w:t xml:space="preserve"> </w:t>
      </w:r>
      <w:proofErr w:type="spellStart"/>
      <w:r>
        <w:t>direct</w:t>
      </w:r>
      <w:proofErr w:type="spellEnd"/>
      <w:r>
        <w:t xml:space="preserve"> </w:t>
      </w:r>
      <w:proofErr w:type="spellStart"/>
      <w:r>
        <w:t>language</w:t>
      </w:r>
      <w:proofErr w:type="spellEnd"/>
      <w:r>
        <w:t xml:space="preserve">, </w:t>
      </w:r>
      <w:proofErr w:type="spellStart"/>
      <w:r>
        <w:t>fewer</w:t>
      </w:r>
      <w:proofErr w:type="spellEnd"/>
      <w:r>
        <w:t xml:space="preserve"> </w:t>
      </w:r>
      <w:proofErr w:type="spellStart"/>
      <w:r>
        <w:t>words</w:t>
      </w:r>
      <w:proofErr w:type="spellEnd"/>
      <w:r>
        <w:t xml:space="preserve"> and </w:t>
      </w:r>
      <w:proofErr w:type="spellStart"/>
      <w:r>
        <w:t>also</w:t>
      </w:r>
      <w:proofErr w:type="spellEnd"/>
      <w:r>
        <w:t xml:space="preserve"> </w:t>
      </w:r>
      <w:proofErr w:type="spellStart"/>
      <w:r>
        <w:t>shorter</w:t>
      </w:r>
      <w:proofErr w:type="spellEnd"/>
      <w:r>
        <w:t xml:space="preserve"> </w:t>
      </w:r>
      <w:proofErr w:type="spellStart"/>
      <w:r>
        <w:t>ones</w:t>
      </w:r>
      <w:proofErr w:type="spellEnd"/>
      <w:r>
        <w:t xml:space="preserve">. </w:t>
      </w:r>
      <w:proofErr w:type="spellStart"/>
      <w:r>
        <w:t>Avoid</w:t>
      </w:r>
      <w:proofErr w:type="spellEnd"/>
      <w:r>
        <w:t xml:space="preserve"> </w:t>
      </w:r>
      <w:proofErr w:type="spellStart"/>
      <w:r>
        <w:t>repetitions</w:t>
      </w:r>
      <w:proofErr w:type="spellEnd"/>
      <w:r>
        <w:t xml:space="preserve"> and </w:t>
      </w:r>
      <w:proofErr w:type="spellStart"/>
      <w:r>
        <w:t>decrease</w:t>
      </w:r>
      <w:proofErr w:type="spellEnd"/>
      <w:r>
        <w:t xml:space="preserve"> jargón.</w:t>
      </w:r>
      <w:r>
        <w:t xml:space="preserve"> </w:t>
      </w:r>
      <w:proofErr w:type="spellStart"/>
      <w:r>
        <w:t>Also</w:t>
      </w:r>
      <w:proofErr w:type="spellEnd"/>
      <w:r>
        <w:t xml:space="preserve"> do more a </w:t>
      </w:r>
      <w:proofErr w:type="spellStart"/>
      <w:r>
        <w:t>compere-contrast</w:t>
      </w:r>
      <w:proofErr w:type="spellEnd"/>
      <w:r>
        <w:t xml:space="preserve"> </w:t>
      </w:r>
      <w:proofErr w:type="spellStart"/>
      <w:r>
        <w:t>rather</w:t>
      </w:r>
      <w:proofErr w:type="spellEnd"/>
      <w:r>
        <w:t xml:space="preserve"> tan a </w:t>
      </w:r>
      <w:proofErr w:type="spellStart"/>
      <w:r>
        <w:t>description</w:t>
      </w:r>
      <w:proofErr w:type="spellEnd"/>
      <w:r>
        <w:t xml:space="preserve"> of </w:t>
      </w:r>
      <w:proofErr w:type="spellStart"/>
      <w:r>
        <w:t>the</w:t>
      </w:r>
      <w:proofErr w:type="spellEnd"/>
      <w:r>
        <w:t xml:space="preserve"> article</w:t>
      </w:r>
      <w:bookmarkStart w:id="62" w:name="_GoBack"/>
      <w:bookmarkEnd w:id="62"/>
    </w:p>
    <w:p w14:paraId="4AA6C6F9" w14:textId="42F1BBE1" w:rsidR="00F144D6" w:rsidRDefault="00F144D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8E48AB" w15:done="0"/>
  <w15:commentEx w15:paraId="5D7A4309" w15:done="0"/>
  <w15:commentEx w15:paraId="7E596638" w15:done="0"/>
  <w15:commentEx w15:paraId="25AA4B16" w15:done="0"/>
  <w15:commentEx w15:paraId="3B25F981" w15:done="0"/>
  <w15:commentEx w15:paraId="462E1BBF" w15:done="0"/>
  <w15:commentEx w15:paraId="3D5B8BB0" w15:done="0"/>
  <w15:commentEx w15:paraId="523A9D13" w15:done="0"/>
  <w15:commentEx w15:paraId="5AAE5270" w15:done="0"/>
  <w15:commentEx w15:paraId="19C6B16B" w15:done="0"/>
  <w15:commentEx w15:paraId="7315B2AD" w15:done="0"/>
  <w15:commentEx w15:paraId="4668D91F" w15:done="0"/>
  <w15:commentEx w15:paraId="772A12C5" w15:done="0"/>
  <w15:commentEx w15:paraId="4AA6C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E48AB" w16cid:durableId="200A472A"/>
  <w16cid:commentId w16cid:paraId="5D7A4309" w16cid:durableId="200A4375"/>
  <w16cid:commentId w16cid:paraId="7E596638" w16cid:durableId="200A440A"/>
  <w16cid:commentId w16cid:paraId="25AA4B16" w16cid:durableId="200A449A"/>
  <w16cid:commentId w16cid:paraId="3B25F981" w16cid:durableId="200A4683"/>
  <w16cid:commentId w16cid:paraId="462E1BBF" w16cid:durableId="200A4792"/>
  <w16cid:commentId w16cid:paraId="3D5B8BB0" w16cid:durableId="200A47A3"/>
  <w16cid:commentId w16cid:paraId="523A9D13" w16cid:durableId="200A47EC"/>
  <w16cid:commentId w16cid:paraId="5AAE5270" w16cid:durableId="200A4861"/>
  <w16cid:commentId w16cid:paraId="19C6B16B" w16cid:durableId="200A4928"/>
  <w16cid:commentId w16cid:paraId="7315B2AD" w16cid:durableId="200A493B"/>
  <w16cid:commentId w16cid:paraId="4668D91F" w16cid:durableId="200A49D5"/>
  <w16cid:commentId w16cid:paraId="772A12C5" w16cid:durableId="200A4AB6"/>
  <w16cid:commentId w16cid:paraId="4AA6C6F9" w16cid:durableId="200A4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19"/>
    <w:rsid w:val="0002425A"/>
    <w:rsid w:val="0003003A"/>
    <w:rsid w:val="00046888"/>
    <w:rsid w:val="00061AA1"/>
    <w:rsid w:val="000950F8"/>
    <w:rsid w:val="000A3B2D"/>
    <w:rsid w:val="000C66DD"/>
    <w:rsid w:val="000F4784"/>
    <w:rsid w:val="00101B63"/>
    <w:rsid w:val="00134C99"/>
    <w:rsid w:val="00166AF0"/>
    <w:rsid w:val="00167499"/>
    <w:rsid w:val="0017438B"/>
    <w:rsid w:val="00174C32"/>
    <w:rsid w:val="00175403"/>
    <w:rsid w:val="0017791B"/>
    <w:rsid w:val="00185BD0"/>
    <w:rsid w:val="00185D1A"/>
    <w:rsid w:val="00187C05"/>
    <w:rsid w:val="00266DC0"/>
    <w:rsid w:val="0027691D"/>
    <w:rsid w:val="002D089F"/>
    <w:rsid w:val="002D797F"/>
    <w:rsid w:val="003071B5"/>
    <w:rsid w:val="00325205"/>
    <w:rsid w:val="00336DA0"/>
    <w:rsid w:val="003576A7"/>
    <w:rsid w:val="00384356"/>
    <w:rsid w:val="003A5DE6"/>
    <w:rsid w:val="003A75FE"/>
    <w:rsid w:val="003B0BA2"/>
    <w:rsid w:val="003F1DBE"/>
    <w:rsid w:val="00411F54"/>
    <w:rsid w:val="0043451B"/>
    <w:rsid w:val="00464DC8"/>
    <w:rsid w:val="004D29FE"/>
    <w:rsid w:val="004F14E4"/>
    <w:rsid w:val="00544CBC"/>
    <w:rsid w:val="00544FDC"/>
    <w:rsid w:val="00551640"/>
    <w:rsid w:val="00573B5F"/>
    <w:rsid w:val="00573F48"/>
    <w:rsid w:val="00595BDF"/>
    <w:rsid w:val="005A05C9"/>
    <w:rsid w:val="005A71F2"/>
    <w:rsid w:val="005B3929"/>
    <w:rsid w:val="005D774F"/>
    <w:rsid w:val="00601971"/>
    <w:rsid w:val="0064094D"/>
    <w:rsid w:val="006A70B8"/>
    <w:rsid w:val="006C1801"/>
    <w:rsid w:val="006C5FD3"/>
    <w:rsid w:val="006D0580"/>
    <w:rsid w:val="00707344"/>
    <w:rsid w:val="00717ED8"/>
    <w:rsid w:val="00721F1E"/>
    <w:rsid w:val="0076043C"/>
    <w:rsid w:val="00776652"/>
    <w:rsid w:val="00792643"/>
    <w:rsid w:val="007B14BE"/>
    <w:rsid w:val="007D49E0"/>
    <w:rsid w:val="007E285B"/>
    <w:rsid w:val="00820AFF"/>
    <w:rsid w:val="00853EDA"/>
    <w:rsid w:val="0085523B"/>
    <w:rsid w:val="008819AE"/>
    <w:rsid w:val="00883ABA"/>
    <w:rsid w:val="00896F19"/>
    <w:rsid w:val="008A1AAF"/>
    <w:rsid w:val="008F26E0"/>
    <w:rsid w:val="00923919"/>
    <w:rsid w:val="00925355"/>
    <w:rsid w:val="00947CF7"/>
    <w:rsid w:val="00960277"/>
    <w:rsid w:val="009D38C3"/>
    <w:rsid w:val="00A53CE1"/>
    <w:rsid w:val="00A55F36"/>
    <w:rsid w:val="00AD3DC0"/>
    <w:rsid w:val="00B14DA9"/>
    <w:rsid w:val="00B15B0F"/>
    <w:rsid w:val="00B172AE"/>
    <w:rsid w:val="00B67C89"/>
    <w:rsid w:val="00BA61EA"/>
    <w:rsid w:val="00BB2347"/>
    <w:rsid w:val="00C20817"/>
    <w:rsid w:val="00C806BE"/>
    <w:rsid w:val="00C81CA7"/>
    <w:rsid w:val="00CC5A86"/>
    <w:rsid w:val="00CF13A5"/>
    <w:rsid w:val="00D13B6F"/>
    <w:rsid w:val="00D2194A"/>
    <w:rsid w:val="00D82F96"/>
    <w:rsid w:val="00D9729B"/>
    <w:rsid w:val="00DE3E42"/>
    <w:rsid w:val="00DE4B59"/>
    <w:rsid w:val="00E015CC"/>
    <w:rsid w:val="00E10A69"/>
    <w:rsid w:val="00E5206B"/>
    <w:rsid w:val="00EE4D0E"/>
    <w:rsid w:val="00F02F4C"/>
    <w:rsid w:val="00F144D6"/>
    <w:rsid w:val="00F223F4"/>
    <w:rsid w:val="00F37B18"/>
    <w:rsid w:val="00F569C6"/>
    <w:rsid w:val="00FB0D76"/>
    <w:rsid w:val="00FB1167"/>
    <w:rsid w:val="00FC2AC0"/>
    <w:rsid w:val="00FD60B3"/>
    <w:rsid w:val="00FF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B1F14C"/>
  <w15:chartTrackingRefBased/>
  <w15:docId w15:val="{8CE1ECD0-2061-3849-9F21-324BBC85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11F54"/>
    <w:pPr>
      <w:tabs>
        <w:tab w:val="left" w:pos="260"/>
      </w:tabs>
      <w:spacing w:line="480" w:lineRule="auto"/>
      <w:ind w:left="264" w:hanging="264"/>
    </w:pPr>
  </w:style>
  <w:style w:type="paragraph" w:styleId="BalloonText">
    <w:name w:val="Balloon Text"/>
    <w:basedOn w:val="Normal"/>
    <w:link w:val="BalloonTextChar"/>
    <w:uiPriority w:val="99"/>
    <w:semiHidden/>
    <w:unhideWhenUsed/>
    <w:rsid w:val="00717E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7ED8"/>
    <w:rPr>
      <w:rFonts w:ascii="Times New Roman" w:hAnsi="Times New Roman" w:cs="Times New Roman"/>
      <w:sz w:val="18"/>
      <w:szCs w:val="18"/>
      <w:lang w:val="es-ES_tradnl"/>
    </w:rPr>
  </w:style>
  <w:style w:type="character" w:styleId="CommentReference">
    <w:name w:val="annotation reference"/>
    <w:basedOn w:val="DefaultParagraphFont"/>
    <w:uiPriority w:val="99"/>
    <w:semiHidden/>
    <w:unhideWhenUsed/>
    <w:rsid w:val="00717ED8"/>
    <w:rPr>
      <w:sz w:val="16"/>
      <w:szCs w:val="16"/>
    </w:rPr>
  </w:style>
  <w:style w:type="paragraph" w:styleId="CommentText">
    <w:name w:val="annotation text"/>
    <w:basedOn w:val="Normal"/>
    <w:link w:val="CommentTextChar"/>
    <w:uiPriority w:val="99"/>
    <w:semiHidden/>
    <w:unhideWhenUsed/>
    <w:rsid w:val="00717ED8"/>
    <w:rPr>
      <w:sz w:val="20"/>
      <w:szCs w:val="20"/>
    </w:rPr>
  </w:style>
  <w:style w:type="character" w:customStyle="1" w:styleId="CommentTextChar">
    <w:name w:val="Comment Text Char"/>
    <w:basedOn w:val="DefaultParagraphFont"/>
    <w:link w:val="CommentText"/>
    <w:uiPriority w:val="99"/>
    <w:semiHidden/>
    <w:rsid w:val="00717ED8"/>
    <w:rPr>
      <w:sz w:val="20"/>
      <w:szCs w:val="20"/>
      <w:lang w:val="es-ES_tradnl"/>
    </w:rPr>
  </w:style>
  <w:style w:type="paragraph" w:styleId="CommentSubject">
    <w:name w:val="annotation subject"/>
    <w:basedOn w:val="CommentText"/>
    <w:next w:val="CommentText"/>
    <w:link w:val="CommentSubjectChar"/>
    <w:uiPriority w:val="99"/>
    <w:semiHidden/>
    <w:unhideWhenUsed/>
    <w:rsid w:val="00717ED8"/>
    <w:rPr>
      <w:b/>
      <w:bCs/>
    </w:rPr>
  </w:style>
  <w:style w:type="character" w:customStyle="1" w:styleId="CommentSubjectChar">
    <w:name w:val="Comment Subject Char"/>
    <w:basedOn w:val="CommentTextChar"/>
    <w:link w:val="CommentSubject"/>
    <w:uiPriority w:val="99"/>
    <w:semiHidden/>
    <w:rsid w:val="00717ED8"/>
    <w:rPr>
      <w:b/>
      <w:bCs/>
      <w:sz w:val="20"/>
      <w:szCs w:val="20"/>
      <w:lang w:val="es-ES_tradnl"/>
    </w:rPr>
  </w:style>
  <w:style w:type="paragraph" w:styleId="Revision">
    <w:name w:val="Revision"/>
    <w:hidden/>
    <w:uiPriority w:val="99"/>
    <w:semiHidden/>
    <w:rsid w:val="00D82F96"/>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Gomez Corrales</dc:creator>
  <cp:keywords/>
  <dc:description/>
  <cp:lastModifiedBy>Carlos Prada Montoya</cp:lastModifiedBy>
  <cp:revision>9</cp:revision>
  <dcterms:created xsi:type="dcterms:W3CDTF">2019-02-04T03:19:00Z</dcterms:created>
  <dcterms:modified xsi:type="dcterms:W3CDTF">2019-02-10T12:04:00Z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id="8HKh2TxA"/&gt;&lt;style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